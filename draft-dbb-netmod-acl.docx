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430A" w14:textId="77777777" w:rsidR="00746558" w:rsidRPr="00746558" w:rsidRDefault="00746558" w:rsidP="007465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[</w:t>
      </w:r>
      <w:hyperlink r:id="rId6" w:tooltip="Document search and retrieval page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Search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proofErr w:type="spellStart"/>
      <w:r w:rsidR="00DC6B47">
        <w:fldChar w:fldCharType="begin"/>
      </w:r>
      <w:r w:rsidR="00DC6B47">
        <w:instrText xml:space="preserve"> HYPERLINK "https://www.ietf.org/archive/id/draft-dbb-netmod-acl-01.txt" \o "Plaintext version of this document" </w:instrText>
      </w:r>
      <w:r w:rsidR="00DC6B47">
        <w:fldChar w:fldCharType="separate"/>
      </w:r>
      <w:r w:rsidRPr="0074655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t>txt</w:t>
      </w:r>
      <w:r w:rsidR="00DC6B4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GB"/>
        </w:rPr>
        <w:fldChar w:fldCharType="end"/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</w:t>
      </w:r>
      <w:hyperlink r:id="rId7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pdfized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</w:t>
      </w:r>
      <w:hyperlink r:id="rId8" w:tooltip="BibTex entry for this document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bibtex</w:t>
        </w:r>
        <w:proofErr w:type="spellEnd"/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9" w:tooltip="Datatracker information for this document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Tracker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0" w:tooltip="Send email to the document authors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Email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1" w:tooltip="Inline diff (wdiff)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Diff1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2" w:tooltip="Side-by-side diff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Diff2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3" w:tooltip="Run an idnits check of this document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Nits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7BAFB8DC" w14:textId="77777777" w:rsidR="00746558" w:rsidRPr="00746558" w:rsidRDefault="00746558" w:rsidP="007465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Versions: </w:t>
      </w:r>
      <w:hyperlink r:id="rId14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00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hyperlink r:id="rId15" w:history="1">
        <w:r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01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               </w:t>
      </w:r>
    </w:p>
    <w:p w14:paraId="1F53D52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netmod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           O. G. D. Dios</w:t>
      </w:r>
    </w:p>
    <w:p w14:paraId="6E24C4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Internet-Draft                                                S.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Barguil</w:t>
      </w:r>
      <w:proofErr w:type="spellEnd"/>
    </w:p>
    <w:p w14:paraId="139E0C6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Intended status: Standards Track                              Telefonica</w:t>
      </w:r>
    </w:p>
    <w:p w14:paraId="314F1DB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Expires: 31 December 2022                                   M. Boucadair</w:t>
      </w:r>
    </w:p>
    <w:p w14:paraId="4334D6B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                        Orange</w:t>
      </w:r>
    </w:p>
    <w:p w14:paraId="5D1D27E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                  29 June 2022</w:t>
      </w:r>
    </w:p>
    <w:p w14:paraId="428FCBF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8F90E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B7ACA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Extensions to the Access Control Lists (ACLs) YANG Model</w:t>
      </w:r>
    </w:p>
    <w:p w14:paraId="7067C4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draft-dbb-netmod-acl-01</w:t>
      </w:r>
    </w:p>
    <w:p w14:paraId="57D9462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65CDD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Abstract</w:t>
      </w:r>
    </w:p>
    <w:p w14:paraId="6D96925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79CA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hyperlink r:id="rId1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defines a YANG data model for Access Control Lists (ACLs).</w:t>
      </w:r>
    </w:p>
    <w:p w14:paraId="0F6542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document discusses a set of extensions that fix many of the</w:t>
      </w:r>
    </w:p>
    <w:p w14:paraId="3AA6E6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limitations of the ACL model as initially defined in </w:t>
      </w:r>
      <w:hyperlink r:id="rId17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2FDCCFB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187E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Discussion Venues</w:t>
      </w:r>
    </w:p>
    <w:p w14:paraId="57CC60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A063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note is to be removed before publishing as an RFC.</w:t>
      </w:r>
    </w:p>
    <w:p w14:paraId="6217F4C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159CD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Discussion of this document takes place on the Network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Modeling</w:t>
      </w:r>
      <w:proofErr w:type="spellEnd"/>
    </w:p>
    <w:p w14:paraId="742E4F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Working Group mailing list (netmod@ietf.org), which is archived at</w:t>
      </w:r>
    </w:p>
    <w:p w14:paraId="2FACBD3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hyperlink r:id="rId18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https://mailarchive.ietf.org/arch/browse/netmod/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10E3A70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8C36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Source for this draft and an issue tracker can be found at</w:t>
      </w:r>
    </w:p>
    <w:p w14:paraId="0611B15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hyperlink r:id="rId19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https://github.com/oscargdd/draft-dbb-netmod-enhanced-acl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6FCE49F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F7D13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Status of This Memo</w:t>
      </w:r>
    </w:p>
    <w:p w14:paraId="5921C7A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F627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Internet-Draft is submitted in full conformance with the</w:t>
      </w:r>
    </w:p>
    <w:p w14:paraId="2155D8F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provisions of </w:t>
      </w:r>
      <w:hyperlink r:id="rId20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BCP 78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hyperlink r:id="rId21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BCP 79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7571BE5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9F1EE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Internet-Drafts are working documents of the Internet Engineering</w:t>
      </w:r>
    </w:p>
    <w:p w14:paraId="1E71C9A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Task Force (IETF).  Note that other groups may also distribute</w:t>
      </w:r>
    </w:p>
    <w:p w14:paraId="0E51F2E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working documents as Internet-Drafts.  The list of current Internet-</w:t>
      </w:r>
    </w:p>
    <w:p w14:paraId="78E106B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Drafts is at </w:t>
      </w:r>
      <w:hyperlink r:id="rId22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https://datatracker.ietf.org/drafts/current/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6BCCC45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965B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Internet-Drafts are draft documents valid for a maximum of six months</w:t>
      </w:r>
    </w:p>
    <w:p w14:paraId="083E92F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and may be updated, replaced, or obsoleted by other documents at any</w:t>
      </w:r>
    </w:p>
    <w:p w14:paraId="63988E7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time.  It is inappropriate to use Internet-Drafts as reference</w:t>
      </w:r>
    </w:p>
    <w:p w14:paraId="6E9ED77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material or to cite them other than as "work in progress."</w:t>
      </w:r>
    </w:p>
    <w:p w14:paraId="5EBD588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F9505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Internet-Draft will expire on 31 December 2022.</w:t>
      </w:r>
    </w:p>
    <w:p w14:paraId="178CD12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40CF6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Copyright Notice</w:t>
      </w:r>
    </w:p>
    <w:p w14:paraId="2161CDD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2314D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Copyright (c) 2022 IETF Trust and the persons identified as the</w:t>
      </w:r>
    </w:p>
    <w:p w14:paraId="1CE249A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document authors.  All rights reserved.</w:t>
      </w:r>
    </w:p>
    <w:p w14:paraId="302F65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5D776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document is subject to </w:t>
      </w:r>
      <w:hyperlink r:id="rId23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BCP 78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 IETF Trust's Legal</w:t>
      </w:r>
    </w:p>
    <w:p w14:paraId="0DBB133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Provisions Relating to IETF Documents (</w:t>
      </w:r>
      <w:hyperlink r:id="rId24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https://trustee.ietf.org/</w:t>
        </w:r>
      </w:hyperlink>
    </w:p>
    <w:p w14:paraId="5CDD32E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hyperlink r:id="rId25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license-info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in effect on the date of publication of this document.</w:t>
      </w:r>
    </w:p>
    <w:p w14:paraId="2CF6561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Please review these documents carefully, as they describe your rights</w:t>
      </w:r>
    </w:p>
    <w:p w14:paraId="015123C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and restrictions with respect to this document.  Code Components</w:t>
      </w:r>
    </w:p>
    <w:p w14:paraId="20D602A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extracted from this document must include Revised BSD License text as</w:t>
      </w:r>
    </w:p>
    <w:p w14:paraId="4D2F87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described in Section 4.e of the </w:t>
      </w:r>
      <w:hyperlink r:id="rId2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Trust Legal Provisions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are</w:t>
      </w:r>
    </w:p>
    <w:p w14:paraId="3371C4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provided without warranty as described in the Revised BSD License.</w:t>
      </w:r>
    </w:p>
    <w:p w14:paraId="2E9B724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7C465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 of Contents</w:t>
      </w:r>
    </w:p>
    <w:p w14:paraId="66A360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A8DAD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1.  Introduction</w:t>
      </w:r>
    </w:p>
    <w:p w14:paraId="7CE1520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2.  Terminology</w:t>
      </w:r>
    </w:p>
    <w:p w14:paraId="6B15FA5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3.  Problem Statement &amp; Gap Analysis</w:t>
      </w:r>
    </w:p>
    <w:p w14:paraId="4532B7C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3.1.  Suboptimal Configuration: Lack of Manipulating Lists of</w:t>
      </w:r>
    </w:p>
    <w:p w14:paraId="45C1EA3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Prefixes</w:t>
      </w:r>
    </w:p>
    <w:p w14:paraId="3B44444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3.2.  Manageability: Impossibility to Use Aliases or Defined Sets</w:t>
      </w:r>
    </w:p>
    <w:p w14:paraId="44FB7BD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3.3.  Bind ACLs to Devices, Not Only Interfaces</w:t>
      </w:r>
    </w:p>
    <w:p w14:paraId="7ECB5F4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3.4.  Partial or Lack of IPv4/IPv6 Fragment Handling</w:t>
      </w:r>
    </w:p>
    <w:p w14:paraId="5B12A4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3.5.  Suboptimal TCP Flags Handling</w:t>
      </w:r>
    </w:p>
    <w:p w14:paraId="7536B7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3.6.  Rate-Limit Action</w:t>
      </w:r>
    </w:p>
    <w:p w14:paraId="4F3AECA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3.7.  Payload-based Filtering</w:t>
      </w:r>
    </w:p>
    <w:p w14:paraId="22953F0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3.8.  Reuse the ACLs Content Across Several Devices</w:t>
      </w:r>
    </w:p>
    <w:p w14:paraId="529E9A4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4.  Overall Module Structure</w:t>
      </w:r>
    </w:p>
    <w:p w14:paraId="2992316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4.1.  Enhanced ACL</w:t>
      </w:r>
    </w:p>
    <w:p w14:paraId="687DDD1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4.2.  Defined sets</w:t>
      </w:r>
    </w:p>
    <w:p w14:paraId="3F97765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4.3.  TCP Flags Handling</w:t>
      </w:r>
    </w:p>
    <w:p w14:paraId="30A3261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4.4.  Fragments Handling</w:t>
      </w:r>
    </w:p>
    <w:p w14:paraId="7DFA302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4.5.  Rate-Limit Traffic</w:t>
      </w:r>
    </w:p>
    <w:p w14:paraId="0217220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5.  YANG Modules</w:t>
      </w:r>
    </w:p>
    <w:p w14:paraId="4C819E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5.1.  Enhanced ACL</w:t>
      </w:r>
    </w:p>
    <w:p w14:paraId="23AA1ED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6.  Security Considerations (TBC)</w:t>
      </w:r>
    </w:p>
    <w:p w14:paraId="506E11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7.  IANA Considerations</w:t>
      </w:r>
    </w:p>
    <w:p w14:paraId="29A204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7.1.  URI Registration</w:t>
      </w:r>
    </w:p>
    <w:p w14:paraId="4792F0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7.2.  YANG Module Name Registration</w:t>
      </w:r>
    </w:p>
    <w:p w14:paraId="6B24F87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8.  References</w:t>
      </w:r>
    </w:p>
    <w:p w14:paraId="045CFA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8.1.  Normative References</w:t>
      </w:r>
    </w:p>
    <w:p w14:paraId="7DF357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8.2.  Informative References</w:t>
      </w:r>
    </w:p>
    <w:p w14:paraId="7B62D38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hyperlink r:id="rId27" w:anchor="appendix-A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Appendix A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 Acknowledgements</w:t>
      </w:r>
    </w:p>
    <w:p w14:paraId="195A89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Authors' Addresses</w:t>
      </w:r>
    </w:p>
    <w:p w14:paraId="414DBC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45279B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28" w:anchor="section-1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1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Introduction</w:t>
      </w:r>
    </w:p>
    <w:p w14:paraId="1E0D4C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3C0F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[RFC8519] defines Acces</w:t>
      </w:r>
      <w:ins w:id="0" w:author="Jon Shallow" w:date="2022-10-23T13:45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s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control lists (ACLs) as a user-ordered set of</w:t>
      </w:r>
    </w:p>
    <w:p w14:paraId="3E29D04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filtering rules.  The model targets the configuration of the</w:t>
      </w:r>
    </w:p>
    <w:p w14:paraId="6526EB8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filtering behaviour of a device.  However, the model structure, as</w:t>
      </w:r>
    </w:p>
    <w:p w14:paraId="2125C6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defined in [</w:t>
      </w:r>
      <w:hyperlink r:id="rId29" w:tooltip="&quot;YANG Data Model for Network Access Control Lists (ACLs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], suffers from a set of limitations.  This</w:t>
      </w:r>
    </w:p>
    <w:p w14:paraId="4134426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document describes these limitations and proposes an enhanced ACL</w:t>
      </w:r>
    </w:p>
    <w:p w14:paraId="0CE4FEA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structure.  The YANG module in this document is solely based on</w:t>
      </w:r>
    </w:p>
    <w:p w14:paraId="480A293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augmentations to the ACL YANG module defined in [</w:t>
      </w:r>
      <w:hyperlink r:id="rId30" w:tooltip="&quot;YANG Data Model for Network Access Control Lists (ACLs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</w:p>
    <w:p w14:paraId="48DB96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1FA70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motivation of such enhanced ACL structure is discussed in detail</w:t>
      </w:r>
    </w:p>
    <w:p w14:paraId="7856D3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 </w:t>
      </w:r>
      <w:hyperlink r:id="rId31" w:anchor="section-3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Section 3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35FA561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C67C1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When managing ACLs, it is common for network operators to group</w:t>
      </w:r>
    </w:p>
    <w:p w14:paraId="5C92505F" w14:textId="1A70F03C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match elements in pre-defined sets.  The consolidation into</w:t>
      </w:r>
    </w:p>
    <w:p w14:paraId="74222F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ins w:id="1" w:author="Jon Shallow" w:date="2022-10-23T13:46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group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matches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allows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ins w:id="2" w:author="Jon Shallow" w:date="2022-10-23T13:46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for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reducing the number of rules, especially in large</w:t>
      </w:r>
    </w:p>
    <w:p w14:paraId="5E794D1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scale networks.  If it is needed, for example, to find a match</w:t>
      </w:r>
    </w:p>
    <w:p w14:paraId="6E8FEAA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against 100 IP addresses (or prefixes), a single rule will suffice</w:t>
      </w:r>
    </w:p>
    <w:p w14:paraId="2229434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rather than creating individual Access Control Entries (ACEs) for</w:t>
      </w:r>
    </w:p>
    <w:p w14:paraId="240719D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each IP address (or prefix).  In doing so, implementations would</w:t>
      </w:r>
    </w:p>
    <w:p w14:paraId="3F78250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optimize the performance of matching lists vs multiple rules</w:t>
      </w:r>
    </w:p>
    <w:p w14:paraId="7F314D0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matching.</w:t>
      </w:r>
    </w:p>
    <w:p w14:paraId="21656E1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3E6DE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enhanced ACL structure is also meant to facilitate the management</w:t>
      </w:r>
    </w:p>
    <w:p w14:paraId="350B448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of network operators.  Instead of entering the IP address or port</w:t>
      </w:r>
    </w:p>
    <w:p w14:paraId="0C50FAC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number literals, using user-named lists decouples the creation of the</w:t>
      </w:r>
    </w:p>
    <w:p w14:paraId="19B1C1A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rule from the management of the sets.  Hence, it is possible to</w:t>
      </w:r>
    </w:p>
    <w:p w14:paraId="535E9B8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remove/add entries to the list without redefining the (parent) ACL</w:t>
      </w:r>
    </w:p>
    <w:p w14:paraId="6F805F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rule.</w:t>
      </w:r>
    </w:p>
    <w:p w14:paraId="2ACB88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51F5F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 addition, the notion of Access Control List (ACL) and defined sets</w:t>
      </w:r>
    </w:p>
    <w:p w14:paraId="2C570D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is generalized so that it is not device-specific as per [</w:t>
      </w:r>
      <w:hyperlink r:id="rId32" w:tooltip="&quot;YANG Data Model for Network Access Control Lists (ACLs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</w:p>
    <w:p w14:paraId="229CAEA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ACLs and defined sets may be defined at network / administrative</w:t>
      </w:r>
    </w:p>
    <w:p w14:paraId="6FE3F01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domain level and associated to devices.  This approach facilitates</w:t>
      </w:r>
    </w:p>
    <w:p w14:paraId="167F67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reusability across multiple network elements.  For example,</w:t>
      </w:r>
    </w:p>
    <w:p w14:paraId="30A0069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managing the IP prefix sets from a network level makes it easier to</w:t>
      </w:r>
    </w:p>
    <w:p w14:paraId="062A2F5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maintain by the security groups.</w:t>
      </w:r>
    </w:p>
    <w:p w14:paraId="1B66FDF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28B82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Network operators maintain sets of IP prefixes that are related to</w:t>
      </w:r>
    </w:p>
    <w:p w14:paraId="0A2D93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each other, e.g., deny-lists or accept-lists that are associated with</w:t>
      </w:r>
    </w:p>
    <w:p w14:paraId="117E701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those provided by a VPN customer.  These lists are maintained and</w:t>
      </w:r>
    </w:p>
    <w:p w14:paraId="3A9F80A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manipulated by security expert teams.</w:t>
      </w:r>
    </w:p>
    <w:p w14:paraId="1417F73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72C8D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Note that ACLs are used locally in devices but are triggered by other</w:t>
      </w:r>
    </w:p>
    <w:p w14:paraId="2C8F1F1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tools such as DDoS mitigation [</w:t>
      </w:r>
      <w:hyperlink r:id="rId33" w:tooltip="&quot;Distributed Denial-of-Service Open Threat Signaling (DOTS) Signal Channel Specification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RFC9132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or BGP Flow Spec [</w:t>
      </w:r>
      <w:hyperlink r:id="rId34" w:tooltip="&quot;Dissemination of Flow Specification Rules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RFC8955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09A7B5E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</w:t>
      </w:r>
      <w:hyperlink r:id="rId35" w:tooltip="&quot;Dissemination of Flow Specification Rules for IPv6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RFC8956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].  Therefore, supporting means to easily map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</w:t>
      </w:r>
    </w:p>
    <w:p w14:paraId="01FA39E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filtering rules conveyed in messages triggered by </w:t>
      </w:r>
      <w:ins w:id="3" w:author="Jon Shallow" w:date="2022-10-23T13:49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t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hese tools is</w:t>
      </w:r>
    </w:p>
    <w:p w14:paraId="778B5A3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valuable from a network operation standpoint.</w:t>
      </w:r>
    </w:p>
    <w:p w14:paraId="38108B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C6B182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36" w:anchor="section-2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2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Terminology</w:t>
      </w:r>
    </w:p>
    <w:p w14:paraId="7A94A9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424AA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keywords *MUST*, *MUST NOT*, *REQUIRED*, *SHALL*, *SHALL NOT*,</w:t>
      </w:r>
    </w:p>
    <w:p w14:paraId="6E37B3C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*SHOULD*, *SHOULD NOT*, *RECOMMENDED*, *MAY*, and *OPTIONAL*, when</w:t>
      </w:r>
    </w:p>
    <w:p w14:paraId="69F8A67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they appear in this document, are to be interpreted as described in</w:t>
      </w:r>
    </w:p>
    <w:p w14:paraId="031727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</w:t>
      </w:r>
      <w:hyperlink r:id="rId37" w:tooltip="&quot;Key words for use in RFCs to Indicate Requirement Levels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RFC2119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</w:p>
    <w:p w14:paraId="2A4124C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2D2C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terminology for describing YANG modules is defined in [</w:t>
      </w:r>
      <w:hyperlink r:id="rId38" w:tooltip="&quot;The YANG 1.1 Data Modeling Language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RFC7950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</w:p>
    <w:p w14:paraId="001BC58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meaning of the symbols in the tree diagrams is defined in</w:t>
      </w:r>
    </w:p>
    <w:p w14:paraId="4474BF5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</w:t>
      </w:r>
      <w:hyperlink r:id="rId39" w:tooltip="&quot;YANG Tree Diagrams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RFC8340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</w:p>
    <w:p w14:paraId="4DDCCEB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F2F2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 a</w:t>
      </w:r>
      <w:ins w:id="4" w:author="Jon Shallow" w:date="2022-10-23T13:49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d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dition to the terms defined in [</w:t>
      </w:r>
      <w:hyperlink r:id="rId40" w:tooltip="&quot;YANG Data Model for Network Access Control Lists (ACLs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], this document makes use</w:t>
      </w:r>
    </w:p>
    <w:p w14:paraId="453FF04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of the following terms:</w:t>
      </w:r>
    </w:p>
    <w:p w14:paraId="40F172D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CE770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Defined set: Refers to reusable description of one or multiple</w:t>
      </w:r>
    </w:p>
    <w:p w14:paraId="50B9C6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information elements (e.g., IP address, IP prefix, port number,</w:t>
      </w:r>
    </w:p>
    <w:p w14:paraId="021040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ins w:id="5" w:author="Jon Shallow" w:date="2022-10-23T13:50:00Z">
        <w:r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or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 type).</w:t>
      </w:r>
    </w:p>
    <w:p w14:paraId="448AD54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25826E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41" w:anchor="section-3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Problem Statement &amp; Gap Analysis</w:t>
      </w:r>
    </w:p>
    <w:p w14:paraId="43097AD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B9A15B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42" w:anchor="section-3.1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3.1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 xml:space="preserve">.  Suboptimal Configuration: Lack of </w:t>
      </w:r>
      <w:del w:id="6" w:author="Jon Shallow" w:date="2022-10-23T13:53:00Z">
        <w:r w:rsidR="00746558" w:rsidRPr="00746558" w:rsidDel="00DA562B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lang w:eastAsia="en-GB"/>
          </w:rPr>
          <w:delText xml:space="preserve">Manipulating </w:delText>
        </w:r>
      </w:del>
      <w:ins w:id="7" w:author="Jon Shallow" w:date="2022-10-23T13:53:00Z">
        <w:r w:rsidR="00DA562B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lang w:eastAsia="en-GB"/>
          </w:rPr>
          <w:t>Suppo</w:t>
        </w:r>
      </w:ins>
      <w:ins w:id="8" w:author="Jon Shallow" w:date="2022-10-23T15:43:00Z">
        <w:r w:rsidR="00F645CC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lang w:eastAsia="en-GB"/>
          </w:rPr>
          <w:t>r</w:t>
        </w:r>
      </w:ins>
      <w:ins w:id="9" w:author="Jon Shallow" w:date="2022-10-23T13:53:00Z">
        <w:r w:rsidR="00DA562B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lang w:eastAsia="en-GB"/>
          </w:rPr>
          <w:t>t for</w:t>
        </w:r>
        <w:r w:rsidR="00DA562B" w:rsidRPr="00746558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lang w:eastAsia="en-GB"/>
          </w:rPr>
          <w:t xml:space="preserve"> </w:t>
        </w:r>
      </w:ins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Lists of Prefixes</w:t>
      </w:r>
    </w:p>
    <w:p w14:paraId="356FFC7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3479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IP prefix related data nodes, e.g., "destination-ipv4-network" or</w:t>
      </w:r>
    </w:p>
    <w:p w14:paraId="0C32A0BF" w14:textId="63A3541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destination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-ipv6-network", do not </w:t>
      </w:r>
      <w:ins w:id="10" w:author="Jon Shallow" w:date="2022-10-23T13:53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support handling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list of IP</w:t>
      </w:r>
    </w:p>
    <w:p w14:paraId="0D4D73FD" w14:textId="5B37B56A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prefixes, which may </w:t>
      </w:r>
      <w:ins w:id="11" w:author="Jon Shallow" w:date="2022-10-23T13:54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then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lead to </w:t>
      </w:r>
      <w:ins w:id="12" w:author="Jon Shallow" w:date="2022-10-23T13:55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having to support</w:t>
        </w:r>
      </w:ins>
      <w:ins w:id="13" w:author="Jon Shallow" w:date="2022-10-23T13:54:00Z">
        <w:r w:rsidR="00DA562B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large </w:t>
      </w:r>
      <w:ins w:id="14" w:author="Jon Shallow" w:date="2022-10-23T13:55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numbers of ACL entries</w:t>
        </w:r>
      </w:ins>
      <w:ins w:id="15" w:author="Jon Shallow" w:date="2022-10-23T13:57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 in a configuration file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 The same issue</w:t>
      </w:r>
    </w:p>
    <w:p w14:paraId="6F67780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is encountered when ACLs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have to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 in place to mitigate DDoS attacks</w:t>
      </w:r>
    </w:p>
    <w:p w14:paraId="6F7419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(e.g., [</w:t>
      </w:r>
      <w:hyperlink r:id="rId43" w:tooltip="&quot;Distributed Denial-of-Service Open Threat Signaling (DOTS) Signal Channel Specification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RFC9132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when a set of sources are involved in such an</w:t>
      </w:r>
    </w:p>
    <w:p w14:paraId="540CD4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attack.  The situation is even worse when both a list of sources and</w:t>
      </w:r>
    </w:p>
    <w:p w14:paraId="0B529EB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destination prefixes are involved.</w:t>
      </w:r>
    </w:p>
    <w:p w14:paraId="7BA0631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057C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Figure 1 shows an example of the required ACL configuration for</w:t>
      </w:r>
    </w:p>
    <w:p w14:paraId="14743EA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filtering traffic from two prefixes.</w:t>
      </w:r>
    </w:p>
    <w:p w14:paraId="4A94A79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EF4A8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{</w:t>
      </w:r>
    </w:p>
    <w:p w14:paraId="4E0A75E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ietf-access-control-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025B0C5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[</w:t>
      </w:r>
    </w:p>
    <w:p w14:paraId="79F5607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{</w:t>
      </w:r>
    </w:p>
    <w:p w14:paraId="558371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"name": "first-prefix",</w:t>
      </w:r>
    </w:p>
    <w:p w14:paraId="2E95082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"type": "ipv6-acl-type",</w:t>
      </w:r>
    </w:p>
    <w:p w14:paraId="26672A8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"aces": {</w:t>
      </w:r>
    </w:p>
    <w:p w14:paraId="5ED7F6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"ace": [</w:t>
      </w:r>
    </w:p>
    <w:p w14:paraId="1E28D98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{</w:t>
      </w:r>
    </w:p>
    <w:p w14:paraId="202E24C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"name": "my-test-ace",</w:t>
      </w:r>
    </w:p>
    <w:p w14:paraId="2545AF2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"matches": {</w:t>
      </w:r>
    </w:p>
    <w:p w14:paraId="7D5C27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"ipv6": {</w:t>
      </w:r>
    </w:p>
    <w:p w14:paraId="535F9C6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destination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-ipv6-network":</w:t>
      </w:r>
    </w:p>
    <w:p w14:paraId="15FF6E6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8:6401:1::/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64",</w:t>
      </w:r>
    </w:p>
    <w:p w14:paraId="033A9F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source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-ipv6-network":</w:t>
      </w:r>
    </w:p>
    <w:p w14:paraId="7B034C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8:1234::/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96",</w:t>
      </w:r>
    </w:p>
    <w:p w14:paraId="489AA8E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"protocol": 17,</w:t>
      </w:r>
    </w:p>
    <w:p w14:paraId="704EDE7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-label": 10000</w:t>
      </w:r>
    </w:p>
    <w:p w14:paraId="1CB963A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},</w:t>
      </w:r>
    </w:p>
    <w:p w14:paraId="0F31EC2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093D0A6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source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-port": {</w:t>
      </w:r>
    </w:p>
    <w:p w14:paraId="05C5E04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"operator":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lte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</w:t>
      </w:r>
    </w:p>
    <w:p w14:paraId="1339ADC2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</w:t>
      </w: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80</w:t>
      </w:r>
    </w:p>
    <w:p w14:paraId="26CB942A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},</w:t>
      </w:r>
    </w:p>
    <w:p w14:paraId="6AFFDAEF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"destination-port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747EEE32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operator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2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neq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",</w:t>
      </w:r>
    </w:p>
    <w:p w14:paraId="4484D9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"port": 1010</w:t>
      </w:r>
    </w:p>
    <w:p w14:paraId="378EFAB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}</w:t>
      </w:r>
    </w:p>
    <w:p w14:paraId="0334F4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}</w:t>
      </w:r>
    </w:p>
    <w:p w14:paraId="218671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},</w:t>
      </w:r>
    </w:p>
    <w:p w14:paraId="3DCD661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"actions": {</w:t>
      </w:r>
    </w:p>
    <w:p w14:paraId="0BD18A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"forwarding": "accept"</w:t>
      </w:r>
    </w:p>
    <w:p w14:paraId="00B248B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}</w:t>
      </w:r>
    </w:p>
    <w:p w14:paraId="529C71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}</w:t>
      </w:r>
    </w:p>
    <w:p w14:paraId="56BCAB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]</w:t>
      </w:r>
    </w:p>
    <w:p w14:paraId="1F1B8A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7E8AB82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},</w:t>
      </w:r>
    </w:p>
    <w:p w14:paraId="2AC6D3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{</w:t>
      </w:r>
    </w:p>
    <w:p w14:paraId="28B77AF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"name": "second-prefix",</w:t>
      </w:r>
    </w:p>
    <w:p w14:paraId="21F64C3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"type": "ipv6-acl-type",</w:t>
      </w:r>
    </w:p>
    <w:p w14:paraId="00D6FA6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"aces": {</w:t>
      </w:r>
    </w:p>
    <w:p w14:paraId="525117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"ace": [</w:t>
      </w:r>
    </w:p>
    <w:p w14:paraId="0BF16BC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{</w:t>
      </w:r>
    </w:p>
    <w:p w14:paraId="47BFF92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"name": "my-test-ace",</w:t>
      </w:r>
    </w:p>
    <w:p w14:paraId="2AC6E4F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"matches": {</w:t>
      </w:r>
    </w:p>
    <w:p w14:paraId="2B4A21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"ipv6": {</w:t>
      </w:r>
    </w:p>
    <w:p w14:paraId="55F638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destination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-ipv6-network":</w:t>
      </w:r>
    </w:p>
    <w:p w14:paraId="61D9C0A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"2001:db8:6401: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64",</w:t>
      </w:r>
    </w:p>
    <w:p w14:paraId="79C09DB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source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-ipv6-network":</w:t>
      </w:r>
    </w:p>
    <w:p w14:paraId="6D7011A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8:1234::/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96",</w:t>
      </w:r>
    </w:p>
    <w:p w14:paraId="7F633F1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"protocol": 17,</w:t>
      </w:r>
    </w:p>
    <w:p w14:paraId="1D77369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-label": 10000</w:t>
      </w:r>
    </w:p>
    <w:p w14:paraId="0175D00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},</w:t>
      </w:r>
    </w:p>
    <w:p w14:paraId="1FB9F3C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3BCA20B1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"source-port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5454EDE5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3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operator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lte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",</w:t>
      </w:r>
    </w:p>
    <w:p w14:paraId="59374634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80</w:t>
      </w:r>
    </w:p>
    <w:p w14:paraId="388D14D4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4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},</w:t>
      </w:r>
    </w:p>
    <w:p w14:paraId="1764DDFD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"destination-port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13A4E5A4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operator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5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6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neq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6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",</w:t>
      </w:r>
    </w:p>
    <w:p w14:paraId="380A76EE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6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6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6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6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1010</w:t>
      </w:r>
    </w:p>
    <w:p w14:paraId="048164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6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7300F18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}</w:t>
      </w:r>
    </w:p>
    <w:p w14:paraId="063DD0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},</w:t>
      </w:r>
    </w:p>
    <w:p w14:paraId="0C8155A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"actions": {</w:t>
      </w:r>
    </w:p>
    <w:p w14:paraId="58C0563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"forwarding": "accept"</w:t>
      </w:r>
    </w:p>
    <w:p w14:paraId="65B9492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}</w:t>
      </w:r>
    </w:p>
    <w:p w14:paraId="103986E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}</w:t>
      </w:r>
    </w:p>
    <w:p w14:paraId="09F975A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]</w:t>
      </w:r>
    </w:p>
    <w:p w14:paraId="42228B4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42465BA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203680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]</w:t>
      </w:r>
    </w:p>
    <w:p w14:paraId="65EDFF6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766CFBD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}</w:t>
      </w:r>
    </w:p>
    <w:p w14:paraId="4E077CD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4D346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Figure 1: Example Illustrating Sub-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optimal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Use of the ACL Model</w:t>
      </w:r>
    </w:p>
    <w:p w14:paraId="7CE0F7C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with a Prefix List</w:t>
      </w:r>
    </w:p>
    <w:p w14:paraId="5D8ED11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F7DE3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Such configuration is suboptimal for both: - Network controllers that</w:t>
      </w:r>
    </w:p>
    <w:p w14:paraId="221561D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need to manipulate large files.  All or a subset fo</w:t>
      </w:r>
      <w:ins w:id="67" w:author="Jon Shallow" w:date="2022-10-23T13:57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r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this</w:t>
      </w:r>
    </w:p>
    <w:p w14:paraId="295737DE" w14:textId="45A74C13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configuration will need to be passed to the </w:t>
      </w:r>
      <w:ins w:id="68" w:author="Jon Shallow" w:date="2022-10-23T13:57:00Z">
        <w:r w:rsidR="00DA562B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unde</w:t>
        </w:r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rly</w:t>
        </w:r>
        <w:r w:rsidR="00DA562B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ing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network</w:t>
      </w:r>
    </w:p>
    <w:p w14:paraId="1207136C" w14:textId="3E1E5988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devices. - Devices may receive such </w:t>
      </w:r>
      <w:ins w:id="69" w:author="Jon Shallow" w:date="2022-10-23T13:58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a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configuration and thus will need</w:t>
      </w:r>
    </w:p>
    <w:p w14:paraId="3480CC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to maintain it locally.</w:t>
      </w:r>
    </w:p>
    <w:p w14:paraId="4C3457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1C029F" w14:textId="05862C94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(Figure 2 depicts an example of an optimized </w:t>
      </w:r>
      <w:ins w:id="70" w:author="Jon Shallow" w:date="2022-10-23T13:58:00Z">
        <w:r w:rsidR="00DA562B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str</w:t>
        </w:r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uc</w:t>
        </w:r>
        <w:r w:rsidR="00DA562B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ture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409D43D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412E4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{</w:t>
      </w:r>
    </w:p>
    <w:p w14:paraId="1B9A48F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ietf-access-control-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08ED20E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[</w:t>
      </w:r>
    </w:p>
    <w:p w14:paraId="0C138E6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{</w:t>
      </w:r>
    </w:p>
    <w:p w14:paraId="654B4C3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"name": "prefix-list-support",</w:t>
      </w:r>
    </w:p>
    <w:p w14:paraId="14B73C9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"type": "ipv6-acl-type",</w:t>
      </w:r>
    </w:p>
    <w:p w14:paraId="549CFEB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"aces": {</w:t>
      </w:r>
    </w:p>
    <w:p w14:paraId="25E4AEB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"ace": [</w:t>
      </w:r>
    </w:p>
    <w:p w14:paraId="510F5C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{</w:t>
      </w:r>
    </w:p>
    <w:p w14:paraId="554D1F1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"name": "my-test-ace",</w:t>
      </w:r>
    </w:p>
    <w:p w14:paraId="0AADD6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"matches": {</w:t>
      </w:r>
    </w:p>
    <w:p w14:paraId="4A02020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"ipv6": {</w:t>
      </w:r>
    </w:p>
    <w:p w14:paraId="4A140AF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destination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-ipv6-network": [</w:t>
      </w:r>
    </w:p>
    <w:p w14:paraId="7DF5E32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8:6401:1::/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64",</w:t>
      </w:r>
    </w:p>
    <w:p w14:paraId="5D1809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"2001:db8:6401: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64"</w:t>
      </w:r>
    </w:p>
    <w:p w14:paraId="7E3E394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],</w:t>
      </w:r>
    </w:p>
    <w:p w14:paraId="342806C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source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-ipv6-network":</w:t>
      </w:r>
    </w:p>
    <w:p w14:paraId="7E99AE5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"2001:db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8:1234::/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96",</w:t>
      </w:r>
    </w:p>
    <w:p w14:paraId="68C1ADC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"protocol": 17,</w:t>
      </w:r>
    </w:p>
    <w:p w14:paraId="6934561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-label": 10000</w:t>
      </w:r>
    </w:p>
    <w:p w14:paraId="17D70C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},</w:t>
      </w:r>
    </w:p>
    <w:p w14:paraId="2FFD6B3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2807A5EE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"source-port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487559BA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operator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7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lte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",</w:t>
      </w:r>
    </w:p>
    <w:p w14:paraId="59000C3C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80</w:t>
      </w:r>
    </w:p>
    <w:p w14:paraId="71E24790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},</w:t>
      </w:r>
    </w:p>
    <w:p w14:paraId="10E0637D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8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"destination-port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0B5575C6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4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operator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5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6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7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neq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8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",</w:t>
      </w:r>
    </w:p>
    <w:p w14:paraId="6893EBB8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99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00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"port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01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02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1010</w:t>
      </w:r>
    </w:p>
    <w:p w14:paraId="0DC6D3E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03" w:author="BOUCADAIR Mohamed INNOV/NET" w:date="2022-10-24T14:00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FBCFC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}</w:t>
      </w:r>
    </w:p>
    <w:p w14:paraId="301D2C4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},</w:t>
      </w:r>
    </w:p>
    <w:p w14:paraId="6A3764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"actions": {</w:t>
      </w:r>
    </w:p>
    <w:p w14:paraId="6A108C2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"forwarding": "accept"</w:t>
      </w:r>
    </w:p>
    <w:p w14:paraId="17DDC9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}</w:t>
      </w:r>
    </w:p>
    <w:p w14:paraId="3290AD5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}</w:t>
      </w:r>
    </w:p>
    <w:p w14:paraId="7356314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]</w:t>
      </w:r>
    </w:p>
    <w:p w14:paraId="4CAE43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54568D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177F112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]</w:t>
      </w:r>
    </w:p>
    <w:p w14:paraId="00C22B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34091D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}</w:t>
      </w:r>
    </w:p>
    <w:p w14:paraId="5CBD07E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E5C0F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Figure 2: Example Illustrating Optimal Use of the ACL Model in a</w:t>
      </w:r>
    </w:p>
    <w:p w14:paraId="3B2885D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Network Context.</w:t>
      </w:r>
    </w:p>
    <w:p w14:paraId="1CA284B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C9EF2B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44" w:anchor="section-3.2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3.2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Manageability: Impossibility to Use Aliases or Defined Sets</w:t>
      </w:r>
    </w:p>
    <w:p w14:paraId="5AE90F2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F800E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same approach as the one discussed for IP prefixes can be</w:t>
      </w:r>
    </w:p>
    <w:p w14:paraId="7A4833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generalized by introdu</w:t>
      </w:r>
      <w:ins w:id="104" w:author="Jon Shallow" w:date="2022-10-23T13:59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c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ing the concept of "aliases" or "defined sets".</w:t>
      </w:r>
    </w:p>
    <w:p w14:paraId="3EF91A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7C07C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defined sets are reusable definitions across several ACLs.  Each</w:t>
      </w:r>
    </w:p>
    <w:p w14:paraId="32427F5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category is modelled in YANG as a list of parameters related to the</w:t>
      </w:r>
    </w:p>
    <w:p w14:paraId="3C1BC26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class it represents.  The following sets can be considered:</w:t>
      </w:r>
    </w:p>
    <w:p w14:paraId="0FFE0A8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E631A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Prefix sets: Used to create lists of IPv4 or IPv6 prefixes.</w:t>
      </w:r>
    </w:p>
    <w:p w14:paraId="5D0BF3B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918CB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Protocol sets: Used to create a list of protocols.</w:t>
      </w:r>
    </w:p>
    <w:p w14:paraId="20D055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6CBD2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Port number sets: Used to create lists of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or UDP port values</w:t>
      </w:r>
    </w:p>
    <w:p w14:paraId="2DA08C9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(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any other transport protocol that makes uses of port numbers).</w:t>
      </w:r>
    </w:p>
    <w:p w14:paraId="033DF1B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The identity of the prot</w:t>
      </w:r>
      <w:ins w:id="105" w:author="Jon Shallow" w:date="2022-10-23T13:59:00Z"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o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cols is identified by the protocol set, if</w:t>
      </w:r>
    </w:p>
    <w:p w14:paraId="7A6DEAAA" w14:textId="32A13151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present.  Otherwise, a set </w:t>
      </w:r>
      <w:ins w:id="106" w:author="Jon Shallow" w:date="2022-10-23T14:00:00Z">
        <w:r w:rsidR="00DA562B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appl</w:t>
        </w:r>
        <w:r w:rsidR="00DA562B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ies</w:t>
        </w:r>
        <w:r w:rsidR="00DA562B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any protocol.</w:t>
      </w:r>
    </w:p>
    <w:p w14:paraId="65D0740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FFC2C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ICMP sets: Uses to create lists of ICMP-based filters.  This</w:t>
      </w:r>
    </w:p>
    <w:p w14:paraId="56DF1EE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applies only when the protocol is set to ICMP or ICMPv6.</w:t>
      </w:r>
    </w:p>
    <w:p w14:paraId="48B19E5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147DA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 candidate structure is shown in Figure 3:</w:t>
      </w:r>
    </w:p>
    <w:p w14:paraId="6A25F1F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BFAF2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defined-sets</w:t>
      </w:r>
    </w:p>
    <w:p w14:paraId="70B0182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prefix-sets</w:t>
      </w:r>
    </w:p>
    <w:p w14:paraId="2E9B82F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prefix-set* [name </w:t>
      </w:r>
      <w:commentRangeStart w:id="107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</w:t>
      </w:r>
      <w:commentRangeEnd w:id="107"/>
      <w:r w:rsidR="00DA562B">
        <w:rPr>
          <w:rStyle w:val="Marquedecommentaire"/>
        </w:rPr>
        <w:commentReference w:id="107"/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1EFBD55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    string</w:t>
      </w:r>
    </w:p>
    <w:p w14:paraId="3E3400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-prefix*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inet:ip-prefix</w:t>
      </w:r>
      <w:proofErr w:type="spellEnd"/>
    </w:p>
    <w:p w14:paraId="6BF2312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port-sets</w:t>
      </w:r>
    </w:p>
    <w:p w14:paraId="4554CE3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port-set* [name]</w:t>
      </w:r>
    </w:p>
    <w:p w14:paraId="617798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string</w:t>
      </w:r>
    </w:p>
    <w:p w14:paraId="4429F5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port*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inet:port-number</w:t>
      </w:r>
      <w:proofErr w:type="spellEnd"/>
    </w:p>
    <w:p w14:paraId="18CA6CF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protocol-sets</w:t>
      </w:r>
    </w:p>
    <w:p w14:paraId="28C30A5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protocol-set* [name]</w:t>
      </w:r>
    </w:p>
    <w:p w14:paraId="5D7141F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         string</w:t>
      </w:r>
    </w:p>
    <w:p w14:paraId="5CFC72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|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protocol-name*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identityref</w:t>
      </w:r>
      <w:proofErr w:type="spellEnd"/>
    </w:p>
    <w:p w14:paraId="5BC9324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-type-sets</w:t>
      </w:r>
    </w:p>
    <w:p w14:paraId="509B24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-type-set* [name]</w:t>
      </w:r>
    </w:p>
    <w:p w14:paraId="6AE6CB2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|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 string</w:t>
      </w:r>
    </w:p>
    <w:p w14:paraId="330CC82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|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types* [type]</w:t>
      </w:r>
    </w:p>
    <w:p w14:paraId="0C67352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|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type              uint8</w:t>
      </w:r>
    </w:p>
    <w:p w14:paraId="6E6E90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|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code?             uint8</w:t>
      </w:r>
    </w:p>
    <w:p w14:paraId="2298303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|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rest-of-header?   binary</w:t>
      </w:r>
    </w:p>
    <w:p w14:paraId="437F69F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108EA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Figure 3: Examples of Defined Sets.</w:t>
      </w:r>
    </w:p>
    <w:p w14:paraId="383D94C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8176A7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48" w:anchor="section-3.3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3.3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Bind ACLs to Devices, Not Only Interfaces</w:t>
      </w:r>
    </w:p>
    <w:p w14:paraId="5AB1AEC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8AAE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 the context of network management, an ACL may be enforced in many</w:t>
      </w:r>
    </w:p>
    <w:p w14:paraId="7C443DE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network locations.  As such, the ACL module should allow </w:t>
      </w:r>
      <w:ins w:id="108" w:author="Jon Shallow" w:date="2022-10-23T14:03:00Z">
        <w:r w:rsidR="002470C6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for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binding an</w:t>
      </w:r>
    </w:p>
    <w:p w14:paraId="6107B9A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ACL to multiple devices, not only (abstract) interfaces.</w:t>
      </w:r>
    </w:p>
    <w:p w14:paraId="0069594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9332C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ACL name must, thus, be unique at the scale of the network, but</w:t>
      </w:r>
    </w:p>
    <w:p w14:paraId="7E0F5C99" w14:textId="30621538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same name may be used in many devices when enforcing node-</w:t>
      </w:r>
    </w:p>
    <w:p w14:paraId="2E60482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specific ACLs.</w:t>
      </w:r>
    </w:p>
    <w:p w14:paraId="3EBDC41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183C63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49" w:anchor="section-3.4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3.4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Partial or Lack of IPv4/IPv6 Fragment Handling</w:t>
      </w:r>
    </w:p>
    <w:p w14:paraId="69D164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17C71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[RFC8519] does not support fragment handling capability for IPv6 but</w:t>
      </w:r>
    </w:p>
    <w:p w14:paraId="283D451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offers a partial support for IPv4 by means of 'flags'.  Nevertheless,</w:t>
      </w:r>
    </w:p>
    <w:p w14:paraId="518FB89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use of 'flags' is problematic since it does not allow a bitmask</w:t>
      </w:r>
    </w:p>
    <w:p w14:paraId="11A8D4F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to be defined.  For example, setting other bits not covered by the</w:t>
      </w:r>
    </w:p>
    <w:p w14:paraId="14FEE15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'flags' filtering clause in a packet will allow that packet to get</w:t>
      </w:r>
    </w:p>
    <w:p w14:paraId="1117D0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through (because it won't match the ACE).</w:t>
      </w:r>
    </w:p>
    <w:p w14:paraId="599734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D2C2D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Defining a new IPv4/IPv6 matching field called 'fragment' is thus</w:t>
      </w:r>
    </w:p>
    <w:p w14:paraId="6889AEC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required to efficiently handle fragment-related filtering rules.</w:t>
      </w:r>
    </w:p>
    <w:p w14:paraId="050338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996F0A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0" w:anchor="section-3.5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3.5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Suboptimal TCP Flags Handling</w:t>
      </w:r>
    </w:p>
    <w:p w14:paraId="0445B59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551FD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[RFC8519] allows including flags in the TCP match fields, however</w:t>
      </w:r>
    </w:p>
    <w:p w14:paraId="39B3C38A" w14:textId="3DD4DDD6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that </w:t>
      </w:r>
      <w:ins w:id="109" w:author="Jon Shallow" w:date="2022-10-23T14:04:00Z">
        <w:r w:rsidR="002470C6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str</w:t>
        </w:r>
        <w:r w:rsidR="002470C6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uc</w:t>
        </w:r>
        <w:r w:rsidR="002470C6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ture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does not support matching operations as those</w:t>
      </w:r>
    </w:p>
    <w:p w14:paraId="40615A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supported in BGP Flow Spec.  Defini</w:t>
      </w:r>
      <w:ins w:id="110" w:author="Jon Shallow" w:date="2022-10-23T14:05:00Z">
        <w:r w:rsidR="002470C6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n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 this field to be defined as a</w:t>
      </w:r>
    </w:p>
    <w:p w14:paraId="71E17AF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flag bitmask together with a set of operations is meant to</w:t>
      </w:r>
    </w:p>
    <w:p w14:paraId="72372BD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efficiently handle TCP flags filtering rules.</w:t>
      </w:r>
    </w:p>
    <w:p w14:paraId="49990C4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77E1EC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1" w:anchor="section-3.6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3.6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Rate-Limit Action</w:t>
      </w:r>
    </w:p>
    <w:p w14:paraId="0522D91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EE8C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[RFC8519] specifies that forwarding actions can be 'accept' (i.e.,</w:t>
      </w:r>
    </w:p>
    <w:p w14:paraId="6E924D6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accept matching traffic), 'drop' (i.e., drop matching traffic without</w:t>
      </w:r>
    </w:p>
    <w:p w14:paraId="7DB0E00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sending any ICMP error message), or 'reject' (i.e., drop matching</w:t>
      </w:r>
    </w:p>
    <w:p w14:paraId="05905F5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traffic and send an ICMP error message to the source).  How</w:t>
      </w:r>
      <w:ins w:id="111" w:author="Jon Shallow" w:date="2022-10-23T14:05:00Z">
        <w:r w:rsidR="002470C6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e</w:t>
        </w:r>
      </w:ins>
      <w:del w:id="112" w:author="Jon Shallow" w:date="2022-10-23T14:05:00Z">
        <w:r w:rsidRPr="00746558" w:rsidDel="002470C6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>o</w:delText>
        </w:r>
      </w:del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ver,</w:t>
      </w:r>
    </w:p>
    <w:p w14:paraId="0EA74A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there are situations where the matching traffic can be accepted, but</w:t>
      </w:r>
    </w:p>
    <w:p w14:paraId="42DD2BA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with a rate-limit policy.  Such capability is not currently supported</w:t>
      </w:r>
    </w:p>
    <w:p w14:paraId="39E16D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by [</w:t>
      </w:r>
      <w:hyperlink r:id="rId52" w:tooltip="&quot;YANG Data Model for Network Access Control Lists (ACLs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</w:p>
    <w:p w14:paraId="183D54A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E50042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3" w:anchor="section-3.7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3.7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Payload-based Filtering</w:t>
      </w:r>
    </w:p>
    <w:p w14:paraId="03478DF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1CFF3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Some transport protocols use existing protocols (e.g., TCP or UDP) as</w:t>
      </w:r>
    </w:p>
    <w:p w14:paraId="527892D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substrate.  The match criteria for such protocols may rely upon the</w:t>
      </w:r>
    </w:p>
    <w:p w14:paraId="76A61E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'protocol' under 'l3', TCP/UDP match criteria, part of the TCP/UDP</w:t>
      </w:r>
    </w:p>
    <w:p w14:paraId="5DE120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="00C52242"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ayload, or a combination thereof.  [</w:t>
      </w:r>
      <w:hyperlink r:id="rId54" w:tooltip="&quot;YANG Data Model for Network Access Control Lists (ACLs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does not support</w:t>
      </w:r>
    </w:p>
    <w:p w14:paraId="20B0909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matching based on the payload.</w:t>
      </w:r>
    </w:p>
    <w:p w14:paraId="30A83D6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48BA5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Likewise, the current version of the ACL model does not support</w:t>
      </w:r>
    </w:p>
    <w:p w14:paraId="1E21633D" w14:textId="6AE8810E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filtering of encapsulated traffic.</w:t>
      </w:r>
    </w:p>
    <w:p w14:paraId="01E8E78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0669F3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5" w:anchor="section-3.8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3.8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Reuse the ACLs Content Across Several Devices</w:t>
      </w:r>
    </w:p>
    <w:p w14:paraId="141B75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79B7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Having a global network view of the ACLs is highly valuable for</w:t>
      </w:r>
    </w:p>
    <w:p w14:paraId="64725D9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service providers.  An ACL could be defined and applied following the</w:t>
      </w:r>
    </w:p>
    <w:p w14:paraId="127CB76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hierarchy of the network topology.  So, an ACL can be defined at the</w:t>
      </w:r>
    </w:p>
    <w:p w14:paraId="5595C76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network level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and,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then, that same ACL can be used (or referenced to)</w:t>
      </w:r>
    </w:p>
    <w:p w14:paraId="6E10CA4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 several devices (including termination points) within the same</w:t>
      </w:r>
    </w:p>
    <w:p w14:paraId="152E228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network.</w:t>
      </w:r>
    </w:p>
    <w:p w14:paraId="25EE4E4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3D17F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network/device ACLs differentiation introduces several new</w:t>
      </w:r>
    </w:p>
    <w:p w14:paraId="3CCC237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requirements, e.g.:</w:t>
      </w:r>
    </w:p>
    <w:p w14:paraId="7E7A28F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8221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An ACL name can be used at both network and device levels.</w:t>
      </w:r>
    </w:p>
    <w:p w14:paraId="2E58D8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7E093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An ACL content updated at the network level should imply a</w:t>
      </w:r>
    </w:p>
    <w:p w14:paraId="7B347A0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transaction that updates the relevant content in all the nodes</w:t>
      </w:r>
    </w:p>
    <w:p w14:paraId="273AC38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using this ACL.</w:t>
      </w:r>
    </w:p>
    <w:p w14:paraId="146BC91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0F4AC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ACLs defined at the device level have a local meaning for the</w:t>
      </w:r>
    </w:p>
    <w:p w14:paraId="13B4AE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specific node.</w:t>
      </w:r>
    </w:p>
    <w:p w14:paraId="158608E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1174F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A device can be associated with a router, a VRF, a logical system,</w:t>
      </w:r>
    </w:p>
    <w:p w14:paraId="02C208A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or a virtual node.  ACLs can be applied in physical and logical</w:t>
      </w:r>
    </w:p>
    <w:p w14:paraId="68D269A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infrastructure.</w:t>
      </w:r>
    </w:p>
    <w:p w14:paraId="6B2BD8A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22625F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6" w:anchor="section-4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4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Overall Module Structure</w:t>
      </w:r>
    </w:p>
    <w:p w14:paraId="1E248DE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63F9DB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7" w:anchor="section-4.1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4.1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Enhanced ACL</w:t>
      </w:r>
    </w:p>
    <w:p w14:paraId="45752F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B8E02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module: ietf-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enh</w:t>
      </w:r>
      <w:proofErr w:type="spellEnd"/>
    </w:p>
    <w:p w14:paraId="3E7C604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4487814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defined-sets</w:t>
      </w:r>
    </w:p>
    <w:p w14:paraId="1D766A3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ipv4-prefix-sets</w:t>
      </w:r>
    </w:p>
    <w:p w14:paraId="62D4898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prefix-set* [name]</w:t>
      </w:r>
    </w:p>
    <w:p w14:paraId="0EACF4E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       string</w:t>
      </w:r>
    </w:p>
    <w:p w14:paraId="1C3D361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description?   string</w:t>
      </w:r>
    </w:p>
    <w:p w14:paraId="7350CBD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prefix*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inet:ipv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4-prefix</w:t>
      </w:r>
    </w:p>
    <w:p w14:paraId="7DA9263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ipv6-prefix-sets</w:t>
      </w:r>
    </w:p>
    <w:p w14:paraId="5D2BD2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prefix-set* [name]</w:t>
      </w:r>
    </w:p>
    <w:p w14:paraId="7536DC6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       string</w:t>
      </w:r>
    </w:p>
    <w:p w14:paraId="54B230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description?   string</w:t>
      </w:r>
    </w:p>
    <w:p w14:paraId="53085E4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prefix*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inet:ipv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6-prefix</w:t>
      </w:r>
    </w:p>
    <w:p w14:paraId="0315B02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port-sets</w:t>
      </w:r>
    </w:p>
    <w:p w14:paraId="721359E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port-set* [name]</w:t>
      </w:r>
    </w:p>
    <w:p w14:paraId="6B6DB4C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string</w:t>
      </w:r>
    </w:p>
    <w:p w14:paraId="6ABE66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port* [id]</w:t>
      </w:r>
    </w:p>
    <w:p w14:paraId="2576EA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id                              string</w:t>
      </w:r>
    </w:p>
    <w:p w14:paraId="5E1B55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(port)?</w:t>
      </w:r>
    </w:p>
    <w:p w14:paraId="59ADE53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+--:(port-range-or-operator)</w:t>
      </w:r>
    </w:p>
    <w:p w14:paraId="7F3ED3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port-range-or-operator</w:t>
      </w:r>
    </w:p>
    <w:p w14:paraId="284C9C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(port-range-or-operator)?</w:t>
      </w:r>
    </w:p>
    <w:p w14:paraId="1E0D40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      +--:(range)</w:t>
      </w:r>
    </w:p>
    <w:p w14:paraId="7D78EAA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lower-port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inet:port-number</w:t>
      </w:r>
      <w:proofErr w:type="spellEnd"/>
    </w:p>
    <w:p w14:paraId="22CEBC4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upper-port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inet:port-number</w:t>
      </w:r>
      <w:proofErr w:type="spellEnd"/>
    </w:p>
    <w:p w14:paraId="701A68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      +--:(operator)</w:t>
      </w:r>
    </w:p>
    <w:p w14:paraId="40384A9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operator?     operator</w:t>
      </w:r>
    </w:p>
    <w:p w14:paraId="4A91DA9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  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port          </w:t>
      </w:r>
      <w:proofErr w:type="spellStart"/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inet:port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-number</w:t>
      </w:r>
      <w:proofErr w:type="spellEnd"/>
    </w:p>
    <w:p w14:paraId="587CCAD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protocol-sets</w:t>
      </w:r>
    </w:p>
    <w:p w14:paraId="467EAC7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protocol-set* [name]</w:t>
      </w:r>
    </w:p>
    <w:p w14:paraId="04AA3B1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    string</w:t>
      </w:r>
    </w:p>
    <w:p w14:paraId="11A9217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|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protocol*   union</w:t>
      </w:r>
    </w:p>
    <w:p w14:paraId="2074C83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-type-sets</w:t>
      </w:r>
    </w:p>
    <w:p w14:paraId="3B31A9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-type-set* [name]</w:t>
      </w:r>
    </w:p>
    <w:p w14:paraId="7B4013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    string</w:t>
      </w:r>
    </w:p>
    <w:p w14:paraId="6438EF5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types* [type]</w:t>
      </w:r>
    </w:p>
    <w:p w14:paraId="7742AE5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type              uint8</w:t>
      </w:r>
    </w:p>
    <w:p w14:paraId="5427930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code?             uint8</w:t>
      </w:r>
    </w:p>
    <w:p w14:paraId="0D414A5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rest-of-header?   binary</w:t>
      </w:r>
    </w:p>
    <w:p w14:paraId="1CCDC5A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</w:t>
      </w:r>
      <w:proofErr w:type="spellEnd"/>
    </w:p>
    <w:p w14:paraId="1D2517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acl:matches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330AFB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(payload)?</w:t>
      </w:r>
    </w:p>
    <w:p w14:paraId="474E176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+--:(prefix-pattern)</w:t>
      </w:r>
    </w:p>
    <w:p w14:paraId="19E5E4E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prefix-pattern {match-on-payload}?</w:t>
      </w:r>
    </w:p>
    <w:p w14:paraId="238A404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offset?   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identityref</w:t>
      </w:r>
      <w:proofErr w:type="spellEnd"/>
    </w:p>
    <w:p w14:paraId="09D030D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offset-end?   uint64</w:t>
      </w:r>
    </w:p>
    <w:p w14:paraId="12EE948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operator?     operator</w:t>
      </w:r>
    </w:p>
    <w:p w14:paraId="65C4D28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prefix?       binary</w:t>
      </w:r>
    </w:p>
    <w:p w14:paraId="4ACCD2C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</w:t>
      </w:r>
      <w:proofErr w:type="spellEnd"/>
    </w:p>
    <w:p w14:paraId="2EBE879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acl:matches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/ietf-acl:l3/ietf-acl:ipv4:</w:t>
      </w:r>
    </w:p>
    <w:p w14:paraId="5E6566C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ipv4-fragment</w:t>
      </w:r>
    </w:p>
    <w:p w14:paraId="7324CAD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operator?   operator</w:t>
      </w:r>
    </w:p>
    <w:p w14:paraId="65867F2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type?       fragment-type</w:t>
      </w:r>
    </w:p>
    <w:p w14:paraId="73CA094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source-ipv4-prefix-list?    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</w:p>
    <w:p w14:paraId="28D22B5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destination-ipv4-prefix-list?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</w:p>
    <w:p w14:paraId="21D5F7A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next-header-set?            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</w:p>
    <w:p w14:paraId="2889D6D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</w:t>
      </w:r>
      <w:proofErr w:type="spellEnd"/>
    </w:p>
    <w:p w14:paraId="4B030F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acl:matches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/ietf-acl:l3/ietf-acl:ipv6:</w:t>
      </w:r>
    </w:p>
    <w:p w14:paraId="4F71D4F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ipv6-fragment</w:t>
      </w:r>
    </w:p>
    <w:p w14:paraId="5D0370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operator?   operator</w:t>
      </w:r>
    </w:p>
    <w:p w14:paraId="680E323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type?       fragment-type</w:t>
      </w:r>
    </w:p>
    <w:p w14:paraId="03A956F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source-ipv6-prefix-list?    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</w:p>
    <w:p w14:paraId="127982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destination-ipv6-prefix-list?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</w:p>
    <w:p w14:paraId="5A8FE9E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protocol-set?               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</w:p>
    <w:p w14:paraId="5E0DEDE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</w:t>
      </w:r>
      <w:proofErr w:type="spellEnd"/>
    </w:p>
    <w:p w14:paraId="576BC73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acl:matches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/ietf-acl:l4/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5CC5D0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flags-bitmask</w:t>
      </w:r>
    </w:p>
    <w:p w14:paraId="2BCAC15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operator?   operator</w:t>
      </w:r>
    </w:p>
    <w:p w14:paraId="1C66DDF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  +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bitmask?    uint16</w:t>
      </w:r>
    </w:p>
    <w:p w14:paraId="315D7C7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source-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-port-set?</w:t>
      </w:r>
    </w:p>
    <w:p w14:paraId="6A7D664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|       -&gt;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</w:t>
      </w:r>
    </w:p>
    <w:p w14:paraId="67C9AB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destination-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-port-set?</w:t>
      </w:r>
    </w:p>
    <w:p w14:paraId="3ECCE02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-&gt;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</w:t>
      </w:r>
    </w:p>
    <w:p w14:paraId="54C0D2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</w:t>
      </w:r>
      <w:proofErr w:type="spellEnd"/>
    </w:p>
    <w:p w14:paraId="044F9C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acl:matches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/ietf-acl:l4/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7D358DE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source-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-port-set?</w:t>
      </w:r>
    </w:p>
    <w:p w14:paraId="0A910DF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|       -&gt;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</w:t>
      </w:r>
    </w:p>
    <w:p w14:paraId="79D08D52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1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1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+--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1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rw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1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destination-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17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udp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18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-port-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1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set?</w:t>
      </w:r>
      <w:proofErr w:type="gramEnd"/>
    </w:p>
    <w:p w14:paraId="50CA7A8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2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-&gt;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</w:t>
      </w:r>
    </w:p>
    <w:p w14:paraId="02CB4AB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</w:t>
      </w:r>
      <w:proofErr w:type="spellEnd"/>
    </w:p>
    <w:p w14:paraId="4BFDEE6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acl:matches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/ietf-acl:l4/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67AFA76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-set?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</w:p>
    <w:p w14:paraId="58B718C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</w:t>
      </w:r>
      <w:proofErr w:type="spellEnd"/>
    </w:p>
    <w:p w14:paraId="033E60C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acl:actions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0B12E3D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+--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rw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rate-limit?   decimal64</w:t>
      </w:r>
    </w:p>
    <w:p w14:paraId="6EBBA8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3BBE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Figure 4: Enhanced ACL tree</w:t>
      </w:r>
    </w:p>
    <w:p w14:paraId="7EF9FD4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76B8AD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8" w:anchor="section-4.2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4.2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Defined sets</w:t>
      </w:r>
    </w:p>
    <w:p w14:paraId="0097B91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A36A1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augmented ACL structure includes several containers to manage</w:t>
      </w:r>
    </w:p>
    <w:p w14:paraId="3329AE9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reusable sets of elements that can be matched in an ACL entry.  Each</w:t>
      </w:r>
    </w:p>
    <w:p w14:paraId="611B27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set is uniquely identified by a name, and can be called from the</w:t>
      </w:r>
    </w:p>
    <w:p w14:paraId="69D59A7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relevant entry.  The following sets are defined:</w:t>
      </w:r>
    </w:p>
    <w:p w14:paraId="4294664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24AC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IPv4 Prefix set: It contains a list of IPv4 prefixes.  A match</w:t>
      </w:r>
    </w:p>
    <w:p w14:paraId="6406FE3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will be considered if the IP address (source or destination,</w:t>
      </w:r>
    </w:p>
    <w:p w14:paraId="7B5406A1" w14:textId="74ABD4B8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depending on the ACL entry) is contained in any of the </w:t>
      </w:r>
      <w:ins w:id="121" w:author="Jon Shallow" w:date="2022-10-23T15:12:00Z">
        <w:r w:rsidR="00332CD2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pre</w:t>
        </w:r>
        <w:r w:rsidR="00332CD2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fix</w:t>
        </w:r>
        <w:r w:rsidR="00332CD2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es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618F4F9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ED2C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IPv6 Prefix set: It contains a list of IPv6 prefixes.  A match</w:t>
      </w:r>
    </w:p>
    <w:p w14:paraId="12D0D96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will be considered if the IP address (source or destination,</w:t>
      </w:r>
    </w:p>
    <w:p w14:paraId="713139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depending on the ACL entry) is contained in any of the pre</w:t>
      </w:r>
      <w:ins w:id="122" w:author="Jon Shallow" w:date="2022-10-23T15:12:00Z">
        <w:r w:rsidR="00332CD2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fix</w:t>
        </w:r>
      </w:ins>
      <w:del w:id="123" w:author="Jon Shallow" w:date="2022-10-23T15:12:00Z">
        <w:r w:rsidRPr="00746558" w:rsidDel="00332CD2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>xif</w:delText>
        </w:r>
      </w:del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es.</w:t>
      </w:r>
    </w:p>
    <w:p w14:paraId="08732C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8BC51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Port sets: It contains a list of port numbers to be used in TCP /</w:t>
      </w:r>
    </w:p>
    <w:p w14:paraId="1E15CC4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UDP entries.  The ports can be individual port numbers, a range of</w:t>
      </w:r>
    </w:p>
    <w:p w14:paraId="454B1C2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ports, and an operation.</w:t>
      </w:r>
    </w:p>
    <w:p w14:paraId="6D840C3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D6549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Protocol sets: It contains a list of protocol values.  Each</w:t>
      </w:r>
    </w:p>
    <w:p w14:paraId="22788D0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protocol can be identified either by a number (e.g., 17) or a name</w:t>
      </w:r>
    </w:p>
    <w:p w14:paraId="05C84EB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(e.g., UDP).</w:t>
      </w:r>
    </w:p>
    <w:p w14:paraId="707FB8C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DFF03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ICMP sets: It contains a list of ICMP types, each of them</w:t>
      </w:r>
    </w:p>
    <w:p w14:paraId="200F9D6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identified by a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value, optionally the code and the rest of</w:t>
      </w:r>
    </w:p>
    <w:p w14:paraId="1215C15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the header.</w:t>
      </w:r>
    </w:p>
    <w:p w14:paraId="67A739C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5FE428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59" w:anchor="section-4.3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4.3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TCP Flags Handling</w:t>
      </w:r>
    </w:p>
    <w:p w14:paraId="1AC07EB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CAF8F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augmented ACL structure includes a new leaf 'flags-bitmask' to</w:t>
      </w:r>
    </w:p>
    <w:p w14:paraId="36BD1F0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better handle flags.</w:t>
      </w:r>
    </w:p>
    <w:p w14:paraId="105D05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BAE98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Clients that support both 'flags-bitmask' and 'flags' matching fields</w:t>
      </w:r>
    </w:p>
    <w:p w14:paraId="2C9E22E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MUST NOT set these fields in the same request.</w:t>
      </w:r>
    </w:p>
    <w:p w14:paraId="49AEEF7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25440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Figure 5 shows an example of a request to install a filter to discard</w:t>
      </w:r>
    </w:p>
    <w:p w14:paraId="4BAFA94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incoming TCP messages having all flags unset.</w:t>
      </w:r>
    </w:p>
    <w:p w14:paraId="2CFE79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896E1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{</w:t>
      </w:r>
    </w:p>
    <w:p w14:paraId="685027D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ietf-access-control-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661631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[{</w:t>
      </w:r>
    </w:p>
    <w:p w14:paraId="7C67DC1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"name":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-flags-example",</w:t>
      </w:r>
    </w:p>
    <w:p w14:paraId="37741A8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"aces": {</w:t>
      </w:r>
    </w:p>
    <w:p w14:paraId="7C2B81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"ace": [{</w:t>
      </w:r>
    </w:p>
    <w:p w14:paraId="2C062DD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"name": "null-attack",</w:t>
      </w:r>
    </w:p>
    <w:p w14:paraId="0418D94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"matches": {</w:t>
      </w:r>
    </w:p>
    <w:p w14:paraId="485492F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6F98136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flags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-bitmask": {</w:t>
      </w:r>
    </w:p>
    <w:p w14:paraId="382E582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"operator": "not any",</w:t>
      </w:r>
    </w:p>
    <w:p w14:paraId="64F886F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"bitmask": 4095</w:t>
      </w:r>
    </w:p>
    <w:p w14:paraId="2D5D9C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</w:t>
      </w:r>
    </w:p>
    <w:p w14:paraId="7B59ED9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}</w:t>
      </w:r>
    </w:p>
    <w:p w14:paraId="43FD7EB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},</w:t>
      </w:r>
    </w:p>
    <w:p w14:paraId="6EF42FA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"actions": {</w:t>
      </w:r>
    </w:p>
    <w:p w14:paraId="28D480A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"forwarding": "drop"</w:t>
      </w:r>
    </w:p>
    <w:p w14:paraId="7B57FA4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792A5D4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}]</w:t>
      </w:r>
    </w:p>
    <w:p w14:paraId="694A1A3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5ADD19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}]</w:t>
      </w:r>
    </w:p>
    <w:p w14:paraId="6F23972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436B534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0766414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E3180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Figure 5: Example to Deny TCP Null Attack Messages</w:t>
      </w:r>
    </w:p>
    <w:p w14:paraId="3B1CEF0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0B95F8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60" w:anchor="section-4.4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4.4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Fragments Handling</w:t>
      </w:r>
    </w:p>
    <w:p w14:paraId="378539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FD32E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augmented ACL structure includes a new leaf 'fragment' to better</w:t>
      </w:r>
    </w:p>
    <w:p w14:paraId="6897BF7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handle fragments.</w:t>
      </w:r>
    </w:p>
    <w:p w14:paraId="2098D40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0AF94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Clients that support both 'fragment' and 'flags' matching fields MUST</w:t>
      </w:r>
    </w:p>
    <w:p w14:paraId="1A0A89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NOT set these fields in the same request.</w:t>
      </w:r>
    </w:p>
    <w:p w14:paraId="214B3E1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98B7D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Figure 6 shows the content of a POST request to allow the traffic</w:t>
      </w:r>
    </w:p>
    <w:p w14:paraId="23D281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destined to 198.51.100.0/24 and UDP port number 53, but to drop all</w:t>
      </w:r>
    </w:p>
    <w:p w14:paraId="5DB0EC1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fragmented packets.  The following ACEs are defined (in this order):</w:t>
      </w:r>
    </w:p>
    <w:p w14:paraId="675EEA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59112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"drop-all-fragments" ACE: discards all fragments.</w:t>
      </w:r>
    </w:p>
    <w:p w14:paraId="56F37D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2EE9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"allow-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-packets" ACE: accepts DNS packets destined to</w:t>
      </w:r>
    </w:p>
    <w:p w14:paraId="60B2A34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198.51.100.0/24.</w:t>
      </w:r>
    </w:p>
    <w:p w14:paraId="402DCFA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8407B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{</w:t>
      </w:r>
    </w:p>
    <w:p w14:paraId="3C29E83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ietf-access-control-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2EBDE71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[</w:t>
      </w:r>
    </w:p>
    <w:p w14:paraId="4657FD4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{</w:t>
      </w:r>
    </w:p>
    <w:p w14:paraId="389D74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"name":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-fragments",</w:t>
      </w:r>
    </w:p>
    <w:p w14:paraId="0B9A740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"type": "ipv4-acl-type",</w:t>
      </w:r>
    </w:p>
    <w:p w14:paraId="3F62B7B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"aces": {</w:t>
      </w:r>
    </w:p>
    <w:p w14:paraId="492DD8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"ace": [</w:t>
      </w:r>
    </w:p>
    <w:p w14:paraId="7EC9CAE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{</w:t>
      </w:r>
    </w:p>
    <w:p w14:paraId="1E7AA48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"name": "drop-all-fragments",</w:t>
      </w:r>
    </w:p>
    <w:p w14:paraId="62061B4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"matches": {</w:t>
      </w:r>
    </w:p>
    <w:p w14:paraId="1F50EC3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"ipv4": {</w:t>
      </w:r>
    </w:p>
    <w:p w14:paraId="7E823AF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"ipv4-fragment": {</w:t>
      </w:r>
    </w:p>
    <w:p w14:paraId="651CF8C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"operator": "match",</w:t>
      </w:r>
    </w:p>
    <w:p w14:paraId="238115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"type":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2A3410C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}</w:t>
      </w:r>
    </w:p>
    <w:p w14:paraId="2A75562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}</w:t>
      </w:r>
    </w:p>
    <w:p w14:paraId="7277BDA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},</w:t>
      </w:r>
    </w:p>
    <w:p w14:paraId="76B4CB6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"actions": {</w:t>
      </w:r>
    </w:p>
    <w:p w14:paraId="10EBE66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"forwarding": "drop"</w:t>
      </w:r>
    </w:p>
    <w:p w14:paraId="44F2582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</w:t>
      </w:r>
    </w:p>
    <w:p w14:paraId="202DABF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},</w:t>
      </w:r>
    </w:p>
    <w:p w14:paraId="132BC3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{</w:t>
      </w:r>
    </w:p>
    <w:p w14:paraId="10E9A80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"name": "allow-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-packets",</w:t>
      </w:r>
    </w:p>
    <w:p w14:paraId="6EDEC7C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"matches": {</w:t>
      </w:r>
    </w:p>
    <w:p w14:paraId="73A273C8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2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2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"ipv4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2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27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3A40A7E2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28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2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 "destination-ipv4-network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1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"198.51.100.0/24"</w:t>
      </w:r>
    </w:p>
    <w:p w14:paraId="5D75560D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2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},</w:t>
      </w:r>
    </w:p>
    <w:p w14:paraId="79731F77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udp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7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8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508B03E7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3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 "destination-port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1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2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00218F8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"operator": "eq",</w:t>
      </w:r>
    </w:p>
    <w:p w14:paraId="228B38D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"port": 53</w:t>
      </w:r>
    </w:p>
    <w:p w14:paraId="521100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}</w:t>
      </w:r>
    </w:p>
    <w:p w14:paraId="713DC5C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},</w:t>
      </w:r>
    </w:p>
    <w:p w14:paraId="69DA39F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"actions": {</w:t>
      </w:r>
    </w:p>
    <w:p w14:paraId="73ED9E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"forwarding": "accept"</w:t>
      </w:r>
    </w:p>
    <w:p w14:paraId="7DF0218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}</w:t>
      </w:r>
    </w:p>
    <w:p w14:paraId="0043734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</w:t>
      </w:r>
    </w:p>
    <w:p w14:paraId="36AAB4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}</w:t>
      </w:r>
    </w:p>
    <w:p w14:paraId="4DE40B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]</w:t>
      </w:r>
    </w:p>
    <w:p w14:paraId="4088E4E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5EC1B94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48ED7FF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]</w:t>
      </w:r>
    </w:p>
    <w:p w14:paraId="5A5399F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5445C9F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14627FB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C99D8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Figure 6: Example Illustrating </w:t>
      </w:r>
      <w:del w:id="144" w:author="Jon Shallow" w:date="2022-10-23T15:16:00Z">
        <w:r w:rsidRPr="00746558" w:rsidDel="00332CD2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 xml:space="preserve">Canddiate </w:delText>
        </w:r>
      </w:del>
      <w:ins w:id="145" w:author="Jon Shallow" w:date="2022-10-23T15:16:00Z">
        <w:r w:rsidR="00332CD2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Cand</w:t>
        </w:r>
        <w:r w:rsidR="00332CD2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id</w:t>
        </w:r>
        <w:r w:rsidR="00332CD2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ate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Filtering of IPv4</w:t>
      </w:r>
    </w:p>
    <w:p w14:paraId="4EACA03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Fragmented Packets.</w:t>
      </w:r>
    </w:p>
    <w:p w14:paraId="4F8BB1A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2B32A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Figure 7 shows an example of the body of a POST request to allow the</w:t>
      </w:r>
    </w:p>
    <w:p w14:paraId="3D43FCF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traffic destined to 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32 and UDP port number 53, but to drop</w:t>
      </w:r>
    </w:p>
    <w:p w14:paraId="744CCC6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all fragmented packets.  The following ACEs are defined (in this</w:t>
      </w:r>
    </w:p>
    <w:p w14:paraId="414A4D2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order):</w:t>
      </w:r>
    </w:p>
    <w:p w14:paraId="5A7DD05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AF76C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"drop-all-fragments" ACE: discards all fragments (including atomic</w:t>
      </w:r>
    </w:p>
    <w:p w14:paraId="116C4E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fragments).  That is, IPv6 packets that include a Fragment header</w:t>
      </w:r>
    </w:p>
    <w:p w14:paraId="030BF2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(44) are dropped.</w:t>
      </w:r>
    </w:p>
    <w:p w14:paraId="7C74DA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F31CD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"allow-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-packets" ACE: accepts DNS packets destined to</w:t>
      </w:r>
    </w:p>
    <w:p w14:paraId="6EA72FC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32.</w:t>
      </w:r>
    </w:p>
    <w:p w14:paraId="1EE21D2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84111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{</w:t>
      </w:r>
    </w:p>
    <w:p w14:paraId="5C908F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ietf-access-control-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30E1BE2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[</w:t>
      </w:r>
    </w:p>
    <w:p w14:paraId="5F494C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{</w:t>
      </w:r>
    </w:p>
    <w:p w14:paraId="1A06563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"name":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-fragments",</w:t>
      </w:r>
    </w:p>
    <w:p w14:paraId="0025E9D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"type": "ipv6-acl-type",</w:t>
      </w:r>
    </w:p>
    <w:p w14:paraId="498905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"aces": {</w:t>
      </w:r>
    </w:p>
    <w:p w14:paraId="289DEC5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"ace": [</w:t>
      </w:r>
    </w:p>
    <w:p w14:paraId="4D7F92E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{</w:t>
      </w:r>
    </w:p>
    <w:p w14:paraId="3233799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"name": "drop-all-fragments",</w:t>
      </w:r>
    </w:p>
    <w:p w14:paraId="7BCC6F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"matches": {</w:t>
      </w:r>
    </w:p>
    <w:p w14:paraId="6CD4921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"ipv6": {</w:t>
      </w:r>
    </w:p>
    <w:p w14:paraId="31F62E4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"ipv6-fragment": {</w:t>
      </w:r>
    </w:p>
    <w:p w14:paraId="4C5A98E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"operator": "match",</w:t>
      </w:r>
    </w:p>
    <w:p w14:paraId="4AA9F0A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"type":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7482ED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}</w:t>
      </w:r>
    </w:p>
    <w:p w14:paraId="5DD45FE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}</w:t>
      </w:r>
    </w:p>
    <w:p w14:paraId="37700ED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},</w:t>
      </w:r>
    </w:p>
    <w:p w14:paraId="60F613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"actions": {</w:t>
      </w:r>
    </w:p>
    <w:p w14:paraId="5B5683E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"forwarding": "drop"</w:t>
      </w:r>
    </w:p>
    <w:p w14:paraId="210EA7B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</w:t>
      </w:r>
    </w:p>
    <w:p w14:paraId="4A458B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},</w:t>
      </w:r>
    </w:p>
    <w:p w14:paraId="69179D8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{</w:t>
      </w:r>
    </w:p>
    <w:p w14:paraId="4A034E9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"name": "allow-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-packets",</w:t>
      </w:r>
    </w:p>
    <w:p w14:paraId="7BEAA4B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"matches": {</w:t>
      </w:r>
    </w:p>
    <w:p w14:paraId="73BDBA3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"ipv6": {</w:t>
      </w:r>
    </w:p>
    <w:p w14:paraId="509F04E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"destination-ipv6-network": "2001:db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8::/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32"</w:t>
      </w:r>
    </w:p>
    <w:p w14:paraId="7F8B57FF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7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},</w:t>
      </w:r>
    </w:p>
    <w:p w14:paraId="1FBBC22E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8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4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udp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1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2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011531F6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 "destination-port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{</w:t>
      </w:r>
    </w:p>
    <w:p w14:paraId="252A5647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7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8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   "</w:t>
      </w:r>
      <w:proofErr w:type="spell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5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operator</w:t>
      </w:r>
      <w:proofErr w:type="spellEnd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1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"eq",</w:t>
      </w:r>
    </w:p>
    <w:p w14:paraId="643CA634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2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   "port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":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53</w:t>
      </w:r>
    </w:p>
    <w:p w14:paraId="05C0F80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56F7687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}</w:t>
      </w:r>
    </w:p>
    <w:p w14:paraId="6C6EEA0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},</w:t>
      </w:r>
    </w:p>
    <w:p w14:paraId="7615F2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"actions": {</w:t>
      </w:r>
    </w:p>
    <w:p w14:paraId="4308DDC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"forwarding": "accept"</w:t>
      </w:r>
    </w:p>
    <w:p w14:paraId="4631016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</w:t>
      </w:r>
    </w:p>
    <w:p w14:paraId="611055D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}</w:t>
      </w:r>
    </w:p>
    <w:p w14:paraId="4AB8F4A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]</w:t>
      </w:r>
    </w:p>
    <w:p w14:paraId="348DF68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453715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6D52BA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]</w:t>
      </w:r>
    </w:p>
    <w:p w14:paraId="19BBB1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50A48EA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5401B58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9D9E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Figure 7: Example Illustrating </w:t>
      </w:r>
      <w:del w:id="167" w:author="Jon Shallow" w:date="2022-10-23T15:17:00Z">
        <w:r w:rsidRPr="00746558" w:rsidDel="00332CD2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 xml:space="preserve">Canddiate </w:delText>
        </w:r>
      </w:del>
      <w:ins w:id="168" w:author="Jon Shallow" w:date="2022-10-23T15:17:00Z">
        <w:r w:rsidR="00332CD2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Cand</w:t>
        </w:r>
        <w:r w:rsidR="00332CD2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id</w:t>
        </w:r>
        <w:r w:rsidR="00332CD2" w:rsidRPr="0074655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 xml:space="preserve">ate 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Filtering of IPv6</w:t>
      </w:r>
    </w:p>
    <w:p w14:paraId="19C870F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Fragmented Packets.</w:t>
      </w:r>
    </w:p>
    <w:p w14:paraId="39A396A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D7E228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61" w:anchor="section-4.5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4.5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Rate-Limit Traffic</w:t>
      </w:r>
    </w:p>
    <w:p w14:paraId="1C0BEFA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F67CD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order to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support rate-limiting (see </w:t>
      </w:r>
      <w:hyperlink r:id="rId62" w:anchor="section-3.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Section 3.6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 a new action</w:t>
      </w:r>
    </w:p>
    <w:p w14:paraId="5B20186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called "rate-limit" is defined.</w:t>
      </w:r>
    </w:p>
    <w:p w14:paraId="7954E82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5B1D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(#example_5) shows an ACL example to rate-limit incoming SYNs during</w:t>
      </w:r>
    </w:p>
    <w:p w14:paraId="4799B26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 SYN flood attack.</w:t>
      </w:r>
    </w:p>
    <w:p w14:paraId="6E5DBD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4878D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{</w:t>
      </w:r>
    </w:p>
    <w:p w14:paraId="005159B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ietf-access-control-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4BEC0B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[{</w:t>
      </w:r>
    </w:p>
    <w:p w14:paraId="397609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"name":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-flags-example-with-rate-limit",</w:t>
      </w:r>
    </w:p>
    <w:p w14:paraId="0052A76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"aces": {</w:t>
      </w:r>
    </w:p>
    <w:p w14:paraId="7DECFA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"ace": [{</w:t>
      </w:r>
    </w:p>
    <w:p w14:paraId="07438F9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"name": "rate-limit-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syn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</w:t>
      </w:r>
    </w:p>
    <w:p w14:paraId="45E760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"matches": {</w:t>
      </w:r>
    </w:p>
    <w:p w14:paraId="586FE7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"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{</w:t>
      </w:r>
    </w:p>
    <w:p w14:paraId="581F505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flags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-bitmask": {</w:t>
      </w:r>
    </w:p>
    <w:p w14:paraId="445B17B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"operator": "match",</w:t>
      </w:r>
    </w:p>
    <w:p w14:paraId="75AA959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"bitmask": 2</w:t>
      </w:r>
    </w:p>
    <w:p w14:paraId="2C3972D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}</w:t>
      </w:r>
    </w:p>
    <w:p w14:paraId="32F833F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}</w:t>
      </w:r>
    </w:p>
    <w:p w14:paraId="76EE86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},</w:t>
      </w:r>
    </w:p>
    <w:p w14:paraId="37BC6B5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"actions": {</w:t>
      </w:r>
    </w:p>
    <w:p w14:paraId="526F296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"forwarding": "accept",</w:t>
      </w:r>
    </w:p>
    <w:p w14:paraId="0D93EF6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rate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-limit": "20.00"</w:t>
      </w:r>
    </w:p>
    <w:p w14:paraId="7F53B82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49CC8E6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}]</w:t>
      </w:r>
    </w:p>
    <w:p w14:paraId="4780D8E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350E89B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}]</w:t>
      </w:r>
    </w:p>
    <w:p w14:paraId="09C6CD6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2AC20B8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71404B1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8CF15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Figure 8: Example Rate-Limit Incoming TCP SYNs</w:t>
      </w:r>
    </w:p>
    <w:p w14:paraId="1C1478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5F4F57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63" w:anchor="section-5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5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YANG Modules</w:t>
      </w:r>
    </w:p>
    <w:p w14:paraId="5B73A71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DD885F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64" w:anchor="section-5.1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5.1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Enhanced ACL</w:t>
      </w:r>
    </w:p>
    <w:p w14:paraId="13C5AA1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1BC8E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&lt;CODE BEGINS&gt; file "ietf-acl-enh@2022-06-16.yang"</w:t>
      </w:r>
    </w:p>
    <w:p w14:paraId="41F7A38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module ietf-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enh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544A63A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yang-version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1.1;</w:t>
      </w:r>
      <w:proofErr w:type="gramEnd"/>
    </w:p>
    <w:p w14:paraId="44DE4BD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namespace "</w:t>
      </w:r>
      <w:proofErr w:type="spellStart"/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urn:ietf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:params:xml:ns:yang:ietf-acl-enh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</w:p>
    <w:p w14:paraId="1F117F0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prefix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enh-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proofErr w:type="gramEnd"/>
    </w:p>
    <w:p w14:paraId="7D441C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F88C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import ietf-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-types {</w:t>
      </w:r>
    </w:p>
    <w:p w14:paraId="322111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prefix </w:t>
      </w:r>
      <w:proofErr w:type="spellStart"/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proofErr w:type="gramEnd"/>
    </w:p>
    <w:p w14:paraId="39BAB1E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reference</w:t>
      </w:r>
    </w:p>
    <w:p w14:paraId="4A48CD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</w:t>
      </w:r>
      <w:hyperlink r:id="rId65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6991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Common YANG Data Types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6084ED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67C5E09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import ietf-access-control-list {</w:t>
      </w:r>
    </w:p>
    <w:p w14:paraId="2D45705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prefix ietf-</w:t>
      </w:r>
      <w:proofErr w:type="spellStart"/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proofErr w:type="gramEnd"/>
    </w:p>
    <w:p w14:paraId="5BF4C7D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reference</w:t>
      </w:r>
    </w:p>
    <w:p w14:paraId="58A3B9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</w:t>
      </w:r>
      <w:hyperlink r:id="rId6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YANG Data Model for Network Access</w:t>
      </w:r>
    </w:p>
    <w:p w14:paraId="1C1B015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Control Lists (ACLs), </w:t>
      </w:r>
      <w:hyperlink r:id="rId67" w:anchor="section-4.1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Section 4.1</w:t>
        </w:r>
      </w:hyperlink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30FAF6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1BC947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import ietf-packet-fields {</w:t>
      </w:r>
    </w:p>
    <w:p w14:paraId="13CAE87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prefix packet-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fields;</w:t>
      </w:r>
      <w:proofErr w:type="gramEnd"/>
    </w:p>
    <w:p w14:paraId="6A448A1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reference</w:t>
      </w:r>
    </w:p>
    <w:p w14:paraId="6273BB4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</w:t>
      </w:r>
      <w:hyperlink r:id="rId68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YANG Data Model for Network Access</w:t>
      </w:r>
    </w:p>
    <w:p w14:paraId="0CE366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Control Lists (ACLs), </w:t>
      </w:r>
      <w:hyperlink r:id="rId69" w:anchor="section-4.2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Section 4.2</w:t>
        </w:r>
      </w:hyperlink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AF298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17C307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11E6B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organization</w:t>
      </w:r>
    </w:p>
    <w:p w14:paraId="39CC686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"IETF NETMOD Working Group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71CED9B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contact</w:t>
      </w:r>
    </w:p>
    <w:p w14:paraId="278228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"WG Web:   &lt;</w:t>
      </w:r>
      <w:hyperlink r:id="rId70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https://datatracker.ietf.org/wg/netmod/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47604D4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WG List:  &lt;mailto:netmod@ietf.org&gt;</w:t>
      </w:r>
    </w:p>
    <w:p w14:paraId="5482102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B2CD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Author:    Mohamed Boucadair</w:t>
      </w:r>
    </w:p>
    <w:p w14:paraId="1283D60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&lt;mailto:mohamed.boucadair@orange.com&gt;</w:t>
      </w:r>
    </w:p>
    <w:p w14:paraId="66B70C3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Author: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Samier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Barguil</w:t>
      </w:r>
      <w:proofErr w:type="spellEnd"/>
    </w:p>
    <w:p w14:paraId="175D220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&lt;mailto:samier.barguilgiraldo.ext@telefonica.com&gt;</w:t>
      </w:r>
    </w:p>
    <w:p w14:paraId="6AEF4447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6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Author</w:t>
      </w:r>
      <w:proofErr w:type="spell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1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2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Oscar Gonzalez de Dios</w:t>
      </w:r>
    </w:p>
    <w:p w14:paraId="781B3A8C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       &lt;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mailto: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oscar.gonzalezdedios@telefonica.com&gt;";</w:t>
      </w:r>
    </w:p>
    <w:p w14:paraId="47A1F649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7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8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7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description</w:t>
      </w:r>
      <w:proofErr w:type="gramEnd"/>
    </w:p>
    <w:p w14:paraId="2B7217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"This module contains YANG definitions for enhanced ACLs.</w:t>
      </w:r>
    </w:p>
    <w:p w14:paraId="530ABF8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63292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Copyright (c) 2022 IETF Trust and the persons identified as</w:t>
      </w:r>
    </w:p>
    <w:p w14:paraId="1D2EF8C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authors of the code. All rights reserved.</w:t>
      </w:r>
    </w:p>
    <w:p w14:paraId="2E0B30A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5562C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Redistribution and use in source and binary forms, with or</w:t>
      </w:r>
    </w:p>
    <w:p w14:paraId="2CBA974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without modification, is permitted pursuant to, and subject</w:t>
      </w:r>
    </w:p>
    <w:p w14:paraId="0D4945F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to the license terms contained in, the Revised BSD License</w:t>
      </w:r>
    </w:p>
    <w:p w14:paraId="4F0D2AA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set forth in </w:t>
      </w:r>
      <w:hyperlink r:id="rId71" w:anchor="section-4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Section 4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 of the IETF Trust's Legal Provisions</w:t>
      </w:r>
    </w:p>
    <w:p w14:paraId="47295A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Relating to IETF Documents</w:t>
      </w:r>
    </w:p>
    <w:p w14:paraId="1890FF6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(</w:t>
      </w:r>
      <w:hyperlink r:id="rId72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http://trustee.ietf.org/license-info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).</w:t>
      </w:r>
    </w:p>
    <w:p w14:paraId="0DA3B23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F8DBF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This version of this YANG module is part of RFC XXXX; see</w:t>
      </w:r>
    </w:p>
    <w:p w14:paraId="751B99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the RFC itself for full legal notices.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EE920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946B9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revision 2022-06-16 {</w:t>
      </w:r>
    </w:p>
    <w:p w14:paraId="28F164A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4FAFA68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"Initial revision.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0952C1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reference</w:t>
      </w:r>
    </w:p>
    <w:p w14:paraId="15C84E8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"RFC XXXX: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xxxxx</w:t>
      </w:r>
      <w:proofErr w:type="spellEnd"/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079A6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15FEEA7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74D0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feature match-on-payload {</w:t>
      </w:r>
    </w:p>
    <w:p w14:paraId="6F8134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4AB5AF1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"Match based on a pattern is supported.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70B926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51FD1D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611F9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identity offset-type {</w:t>
      </w:r>
    </w:p>
    <w:p w14:paraId="07060C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0E1DFF2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"Base identity for payload offset type.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FD2768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3818E59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2CAA9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identity layer3 {</w:t>
      </w:r>
    </w:p>
    <w:p w14:paraId="02987F4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base offset-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type;</w:t>
      </w:r>
      <w:proofErr w:type="gramEnd"/>
    </w:p>
    <w:p w14:paraId="2F5791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4D6CF3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"IP header.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7B4917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153E2D7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6426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identity layer4 {</w:t>
      </w:r>
    </w:p>
    <w:p w14:paraId="562F3D6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base offset-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type;</w:t>
      </w:r>
      <w:proofErr w:type="gramEnd"/>
    </w:p>
    <w:p w14:paraId="6D53BEA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40C71BB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"Transport header (e.g., TCP or UDP).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17FE5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128D557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1414B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identity payload {</w:t>
      </w:r>
    </w:p>
    <w:p w14:paraId="446C691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base offset-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type;</w:t>
      </w:r>
      <w:proofErr w:type="gramEnd"/>
    </w:p>
    <w:p w14:paraId="0E081CF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684C6E3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"Transport payload. For example, this represents the beginning</w:t>
      </w:r>
    </w:p>
    <w:p w14:paraId="572C6A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of the TCP data right after any TCP options.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DEC5DA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4FD23BC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4BB5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typedef operator {</w:t>
      </w:r>
    </w:p>
    <w:p w14:paraId="267D088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type bits {</w:t>
      </w:r>
    </w:p>
    <w:p w14:paraId="25BCA6F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bit not {</w:t>
      </w:r>
    </w:p>
    <w:p w14:paraId="515D301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position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  <w:proofErr w:type="gramEnd"/>
    </w:p>
    <w:p w14:paraId="7F0B83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77C963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"If set, logical negation of operation.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3F8BD0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7879247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commentRangeStart w:id="181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bit match {</w:t>
      </w:r>
    </w:p>
    <w:p w14:paraId="5A79B2E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position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1;</w:t>
      </w:r>
      <w:proofErr w:type="gramEnd"/>
    </w:p>
    <w:p w14:paraId="09D19D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498A0C0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"Match bit.  If set, this is a bitwise match operation</w:t>
      </w:r>
    </w:p>
    <w:p w14:paraId="4FFBF40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defined as '(data &amp; value) == value'; if unset, (data &amp;</w:t>
      </w:r>
    </w:p>
    <w:p w14:paraId="0FCCC2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value) evaluates to TRUE if any of the bits in the value</w:t>
      </w:r>
    </w:p>
    <w:p w14:paraId="3D505C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mask are set in the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,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i.e., '(data &amp; value) != 0'.";</w:t>
      </w:r>
      <w:commentRangeEnd w:id="181"/>
      <w:r w:rsidR="00F9442C">
        <w:rPr>
          <w:rStyle w:val="Marquedecommentaire"/>
        </w:rPr>
        <w:commentReference w:id="181"/>
      </w:r>
    </w:p>
    <w:p w14:paraId="4EED636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040BF2B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96C019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1F86024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"How to apply the defined bitmask.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73114F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7A32438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5575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typedef fragment-type {</w:t>
      </w:r>
    </w:p>
    <w:p w14:paraId="6A82BE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type bits {</w:t>
      </w:r>
    </w:p>
    <w:p w14:paraId="34D519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bit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6E3FAA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position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  <w:proofErr w:type="gramEnd"/>
    </w:p>
    <w:p w14:paraId="1B760AC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1A88E31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"Don't fragment bit for IPv4.</w:t>
      </w:r>
    </w:p>
    <w:p w14:paraId="107CBE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Must be set to 0 when it appears in an IPv6 filter.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1CB54E3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7286255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bit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1F54400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position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1;</w:t>
      </w:r>
      <w:proofErr w:type="gramEnd"/>
    </w:p>
    <w:p w14:paraId="7E28D4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7F6F5C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"Is a fragment.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E3C595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1C3D2DE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bit ff {</w:t>
      </w:r>
    </w:p>
    <w:p w14:paraId="7217177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position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2;</w:t>
      </w:r>
      <w:proofErr w:type="gramEnd"/>
    </w:p>
    <w:p w14:paraId="7AECFA1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7042282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"First fragment.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50A5E9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69DCAB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bit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519E52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position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3;</w:t>
      </w:r>
      <w:proofErr w:type="gramEnd"/>
    </w:p>
    <w:p w14:paraId="41CE05D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17C2801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"Last fragment.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1BB9BA2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3F27D1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758D7E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50494C9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"Different fragment types to match against.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70B0D7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6E0FC62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3183A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grouping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-flags {</w:t>
      </w:r>
    </w:p>
    <w:p w14:paraId="7C95AF5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15752DB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"Operations on TCP flags.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B67C8D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operator {</w:t>
      </w:r>
    </w:p>
    <w:p w14:paraId="679056D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operator;</w:t>
      </w:r>
      <w:proofErr w:type="gramEnd"/>
    </w:p>
    <w:p w14:paraId="275F55B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default "match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F66F88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7C59711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"How to interpret the TCP flags.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E53761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32E60C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bitmask {</w:t>
      </w:r>
    </w:p>
    <w:p w14:paraId="3E86C48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uint16;</w:t>
      </w:r>
      <w:proofErr w:type="gramEnd"/>
    </w:p>
    <w:p w14:paraId="532E72F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37FE4F1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commentRangeStart w:id="182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"Bitmask values can be encoded as a 1- or 2-byte bitmask.</w:t>
      </w:r>
    </w:p>
    <w:p w14:paraId="322D16D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When a single byte is specified, it matches byte 13</w:t>
      </w:r>
    </w:p>
    <w:p w14:paraId="06D349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of the TCP header, which contains bits 8 though 15</w:t>
      </w:r>
    </w:p>
    <w:p w14:paraId="72C98A9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of the 4th 32-bit word.  When a 2-byte encoding is used,</w:t>
      </w:r>
    </w:p>
    <w:p w14:paraId="38D647A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it matches bytes 12 and 13 of the TCP header with</w:t>
      </w:r>
    </w:p>
    <w:p w14:paraId="0F879D2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the bitmask fields corresponding to the TCP data offset</w:t>
      </w:r>
    </w:p>
    <w:p w14:paraId="60A384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field being ignored for purposes of matching.";</w:t>
      </w:r>
      <w:commentRangeEnd w:id="182"/>
      <w:r w:rsidR="004B1460">
        <w:rPr>
          <w:rStyle w:val="Marquedecommentaire"/>
        </w:rPr>
        <w:commentReference w:id="182"/>
      </w:r>
    </w:p>
    <w:p w14:paraId="7C27C4E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1CBAFE3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4CB71A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9306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grouping fragment-fields {</w:t>
      </w:r>
    </w:p>
    <w:p w14:paraId="4E664A4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453CAB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"Operations on fragment types.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398F80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leaf operator {</w:t>
      </w:r>
    </w:p>
    <w:p w14:paraId="5E6EE7D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operator;</w:t>
      </w:r>
      <w:proofErr w:type="gramEnd"/>
    </w:p>
    <w:p w14:paraId="5FC247F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default "match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B50263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0CD741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"How to interpret the fragment type.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9055C26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}</w:t>
      </w:r>
    </w:p>
    <w:p w14:paraId="1DACFA7E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</w:t>
      </w:r>
      <w:proofErr w:type="spellStart"/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7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leaf</w:t>
      </w:r>
      <w:proofErr w:type="spellEnd"/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8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type {</w:t>
      </w:r>
    </w:p>
    <w:p w14:paraId="101281B4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89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0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1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type</w:t>
      </w:r>
      <w:proofErr w:type="gramEnd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2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fragment-type;</w:t>
      </w:r>
    </w:p>
    <w:p w14:paraId="31068645" w14:textId="77777777" w:rsidR="00746558" w:rsidRPr="002352EA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3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4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</w:t>
      </w:r>
      <w:proofErr w:type="gramStart"/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5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>description</w:t>
      </w:r>
      <w:proofErr w:type="gramEnd"/>
    </w:p>
    <w:p w14:paraId="6259E18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352EA"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  <w:rPrChange w:id="196" w:author="BOUCADAIR Mohamed INNOV/NET" w:date="2022-10-24T14:01:00Z"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rPrChange>
        </w:rPr>
        <w:t xml:space="preserve">           </w:t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"What fragment type to look for.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D2DD76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2AE533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04BACD3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6014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grouping payload {</w:t>
      </w:r>
    </w:p>
    <w:p w14:paraId="39ECD78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4E14924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"Operations on payload match.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63DB2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offset {</w:t>
      </w:r>
    </w:p>
    <w:p w14:paraId="07FF1F4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identityref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615EE09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base offset-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type;</w:t>
      </w:r>
      <w:proofErr w:type="gramEnd"/>
    </w:p>
    <w:p w14:paraId="0FDB1B3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63AFA0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63BFD0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"Indicates the payload offset.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0AE4FA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4A32D0B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offset-end {</w:t>
      </w:r>
    </w:p>
    <w:p w14:paraId="1A7E2A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uint64;</w:t>
      </w:r>
      <w:proofErr w:type="gramEnd"/>
    </w:p>
    <w:p w14:paraId="7527489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7F19A2C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"Indicates the number of bytes to cover when</w:t>
      </w:r>
    </w:p>
    <w:p w14:paraId="15875E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performing the prefix match.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53C62D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78A997E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operator {</w:t>
      </w:r>
    </w:p>
    <w:p w14:paraId="1D34FD5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operator;</w:t>
      </w:r>
      <w:proofErr w:type="gramEnd"/>
    </w:p>
    <w:p w14:paraId="14E7C1A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default "match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19FD15B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1D36AC2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"How to interpret the prefix match.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5762CA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319AF0A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prefix {</w:t>
      </w:r>
    </w:p>
    <w:p w14:paraId="200E500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binary;</w:t>
      </w:r>
      <w:proofErr w:type="gramEnd"/>
    </w:p>
    <w:p w14:paraId="6020892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5B39DBD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"The pattern to match against.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5B3453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973D3E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4B944AB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02F82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{</w:t>
      </w:r>
    </w:p>
    <w:p w14:paraId="73F6569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4C65C7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new container to store sets (prefix</w:t>
      </w:r>
    </w:p>
    <w:p w14:paraId="77A5A2F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sets, port sets, etc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86A051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container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defined-sets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0653480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43FE551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"Predefined sets of attributes used in policy match</w:t>
      </w:r>
    </w:p>
    <w:p w14:paraId="0F12F7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statements.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59E463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container ipv4-prefix-sets {</w:t>
      </w:r>
    </w:p>
    <w:p w14:paraId="03F84E1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67D7FB2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"Data definitions for a list of IPv4 or IPv6</w:t>
      </w:r>
    </w:p>
    <w:p w14:paraId="63CBEA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prefixes which are matched as part of a policy.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0E0D1D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list prefix-set {</w:t>
      </w:r>
    </w:p>
    <w:p w14:paraId="6BDF229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key "name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A3F9E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description</w:t>
      </w:r>
    </w:p>
    <w:p w14:paraId="259E46F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"List of the defined prefix sets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416269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 name {</w:t>
      </w:r>
    </w:p>
    <w:p w14:paraId="20D317B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5D40BAE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174F86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"Name of the prefix set -- this is used as a label to</w:t>
      </w:r>
    </w:p>
    <w:p w14:paraId="60D9D27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reference the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in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match conditions.";</w:t>
      </w:r>
    </w:p>
    <w:p w14:paraId="1F6C12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10160C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 description {</w:t>
      </w:r>
    </w:p>
    <w:p w14:paraId="38FCDC9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57A84E4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6ED09C9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"Defined Set description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41424A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23CFAFD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leaf-list prefix {</w:t>
      </w:r>
    </w:p>
    <w:p w14:paraId="71992D9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inet:ipv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4-prefix;</w:t>
      </w:r>
    </w:p>
    <w:p w14:paraId="1C76979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0CA2CD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"List of IPv4 prefixes to be used in match</w:t>
      </w:r>
    </w:p>
    <w:p w14:paraId="5CA451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conditions.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6CB955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6B2D5B4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4613E53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044C9BB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container ipv6-prefix-sets {</w:t>
      </w:r>
    </w:p>
    <w:p w14:paraId="09FF5CB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2494445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"Data definitions for a list of IPv6 prefixes</w:t>
      </w:r>
    </w:p>
    <w:p w14:paraId="670E034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which are matched as part of a policy.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1FA1E1C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list prefix-set {</w:t>
      </w:r>
    </w:p>
    <w:p w14:paraId="205EDD8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key "name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7265DFF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description</w:t>
      </w:r>
    </w:p>
    <w:p w14:paraId="494D984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"List of the defined prefix sets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0D72FA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 name {</w:t>
      </w:r>
    </w:p>
    <w:p w14:paraId="1A4C40C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7A5D2E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63D02D3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"Name of the prefix set -- this is used as a label to</w:t>
      </w:r>
    </w:p>
    <w:p w14:paraId="44638E3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reference the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in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match conditions.";</w:t>
      </w:r>
    </w:p>
    <w:p w14:paraId="3A52C74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14B350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 description {</w:t>
      </w:r>
    </w:p>
    <w:p w14:paraId="3E334F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5171B0C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119812B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"A textual description of the prefix list.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1213E94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20EA06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leaf-list prefix {</w:t>
      </w:r>
    </w:p>
    <w:p w14:paraId="4D07C9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inet:ipv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6-prefix;</w:t>
      </w:r>
    </w:p>
    <w:p w14:paraId="3EC0359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6ED4316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"List of IPv6 prefixes to be used in match</w:t>
      </w:r>
    </w:p>
    <w:p w14:paraId="5D771C1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conditions.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D7CC37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76639FC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66F525D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65B9FB9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container port-sets {</w:t>
      </w:r>
    </w:p>
    <w:p w14:paraId="2AF53F5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1D8CFAD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"Data definitions for a list of ports which can</w:t>
      </w:r>
    </w:p>
    <w:p w14:paraId="448040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be matched in policies.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7420C5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list port-set {</w:t>
      </w:r>
    </w:p>
    <w:p w14:paraId="0BE0AE6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key "name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58FEA8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description</w:t>
      </w:r>
    </w:p>
    <w:p w14:paraId="3D261F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"List of port set definitions.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7A91851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 name {</w:t>
      </w:r>
    </w:p>
    <w:p w14:paraId="3BACEA4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73A379F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618B7F2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"Name of the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portset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-- this is used as a label to</w:t>
      </w:r>
    </w:p>
    <w:p w14:paraId="3F98F3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reference the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in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match conditions.";</w:t>
      </w:r>
    </w:p>
    <w:p w14:paraId="69B0057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20CDBF3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list port {</w:t>
      </w:r>
    </w:p>
    <w:p w14:paraId="102D11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key "id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BF5B27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0BCB62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"Port numbers along with the operator on which to</w:t>
      </w:r>
    </w:p>
    <w:p w14:paraId="147CA39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match.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C9D04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leaf id {</w:t>
      </w:r>
    </w:p>
    <w:p w14:paraId="7EC21C6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77C98CD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description</w:t>
      </w:r>
    </w:p>
    <w:p w14:paraId="0A2BF44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"Identifier of the list of ports.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3475D9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}</w:t>
      </w:r>
    </w:p>
    <w:p w14:paraId="73DDAE0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choice port {</w:t>
      </w:r>
    </w:p>
    <w:p w14:paraId="1A6B779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description</w:t>
      </w:r>
    </w:p>
    <w:p w14:paraId="27D8160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"Choice of specifying the port number or referring</w:t>
      </w:r>
    </w:p>
    <w:p w14:paraId="27D2D9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to a group of port numbers.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EDC8F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container port-range-or-operator {</w:t>
      </w:r>
    </w:p>
    <w:p w14:paraId="4E67BC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description</w:t>
      </w:r>
    </w:p>
    <w:p w14:paraId="7CC4278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"Indicates a set of ports.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C2DFC7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uses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fields:port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-range-or-operator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5B3BAD4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}</w:t>
      </w:r>
    </w:p>
    <w:p w14:paraId="1B72AE1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}</w:t>
      </w:r>
    </w:p>
    <w:p w14:paraId="198E99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0E9EE7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0135E4B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0B952A1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container protocol-sets {</w:t>
      </w:r>
    </w:p>
    <w:p w14:paraId="747C586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61580E3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"Data definitions for a list of protocols which can</w:t>
      </w:r>
    </w:p>
    <w:p w14:paraId="0A255A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be matched in policies.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61A0F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list protocol-set {</w:t>
      </w:r>
    </w:p>
    <w:p w14:paraId="40C3C4A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key "name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15BF5B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description</w:t>
      </w:r>
    </w:p>
    <w:p w14:paraId="2FEE260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"List of protocol set definitions.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5E369FE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 name {</w:t>
      </w:r>
    </w:p>
    <w:p w14:paraId="70A06EC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55C7962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64D8FEC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"Name of the protocols set -- this is used as a label to</w:t>
      </w:r>
    </w:p>
    <w:p w14:paraId="73B4297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reference the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in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match conditions.";</w:t>
      </w:r>
    </w:p>
    <w:p w14:paraId="61A75AA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6C4E6B5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leaf-list protocol {</w:t>
      </w:r>
    </w:p>
    <w:p w14:paraId="177920A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union {</w:t>
      </w:r>
    </w:p>
    <w:p w14:paraId="1CE59E8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uint8;</w:t>
      </w:r>
      <w:proofErr w:type="gramEnd"/>
    </w:p>
    <w:p w14:paraId="2FFF52F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//Check if we can reuse an IANA-maintained module</w:t>
      </w:r>
    </w:p>
    <w:p w14:paraId="711DE6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}</w:t>
      </w:r>
    </w:p>
    <w:p w14:paraId="23286A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608E35F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"Value of the protoc</w:t>
      </w:r>
      <w:ins w:id="197" w:author="Jon Shallow" w:date="2022-10-23T15:33:00Z">
        <w:r w:rsidR="004B1460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o</w:t>
        </w:r>
      </w:ins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 set.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AB8278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15D163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1CD395F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7C2DF7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container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-type-sets {</w:t>
      </w:r>
    </w:p>
    <w:p w14:paraId="0A8D4A5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6968CB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"Data definitions for a list of ICMP types which can</w:t>
      </w:r>
    </w:p>
    <w:p w14:paraId="745EA6F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be matched in policies.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E3981B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list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 {</w:t>
      </w:r>
    </w:p>
    <w:p w14:paraId="2F31434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key "name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FEF153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description</w:t>
      </w:r>
    </w:p>
    <w:p w14:paraId="620DED0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"List of ICMP type set definitions.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B4BA7D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leaf name {</w:t>
      </w:r>
    </w:p>
    <w:p w14:paraId="307201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type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string;</w:t>
      </w:r>
      <w:proofErr w:type="gramEnd"/>
    </w:p>
    <w:p w14:paraId="20B2450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720F105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"Name of the ICMP type set -- this is used as a label to</w:t>
      </w:r>
    </w:p>
    <w:p w14:paraId="46F2713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reference the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in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match conditions.";</w:t>
      </w:r>
    </w:p>
    <w:p w14:paraId="5DEDE07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09C9D3E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list types {</w:t>
      </w:r>
    </w:p>
    <w:p w14:paraId="1ED3437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key "type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9D04AC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description</w:t>
      </w:r>
    </w:p>
    <w:p w14:paraId="36D19B9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"Includes a list of ICMP types.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24BE8B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uses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packet-fields:acl-icmp-header-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fields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proofErr w:type="gramEnd"/>
    </w:p>
    <w:p w14:paraId="552CB3E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}</w:t>
      </w:r>
    </w:p>
    <w:p w14:paraId="2EFDF6C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}</w:t>
      </w:r>
    </w:p>
    <w:p w14:paraId="5FF074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26C08DA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4406A55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4E02EA5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E56B6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5C56B0D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+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acl:ace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ietf-acl:matches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{</w:t>
      </w:r>
    </w:p>
    <w:p w14:paraId="04CB71E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0BDCF16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"Add a new match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types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.";</w:t>
      </w:r>
    </w:p>
    <w:p w14:paraId="3624B68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choice payload {</w:t>
      </w:r>
    </w:p>
    <w:p w14:paraId="397B644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4DC2248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"Match a prefix pattern.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C00F04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container prefix-pattern {</w:t>
      </w:r>
    </w:p>
    <w:p w14:paraId="3B0E3FA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if-feature "match-on-payload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CAC2F6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64A2439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"Rule to perform payload-based match.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007461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uses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payload;</w:t>
      </w:r>
      <w:proofErr w:type="gramEnd"/>
    </w:p>
    <w:p w14:paraId="72193C4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4D2A015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F81BA7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0EDB8E5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EFBBE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6307634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+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acl:ace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ietf-acl:matches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/ietf-acl:l3/ietf-acl:ipv4" {</w:t>
      </w:r>
    </w:p>
    <w:p w14:paraId="2D78920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058609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"Handle non-initial and initial fragments for IPv4 packets.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233DF3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container ipv4-fragment {</w:t>
      </w:r>
    </w:p>
    <w:p w14:paraId="1B06E24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72227D9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"Indicates how to handle IPv4 fragments.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039714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uses fragment-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fields;</w:t>
      </w:r>
      <w:proofErr w:type="gramEnd"/>
    </w:p>
    <w:p w14:paraId="26BCC0F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324462D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source-ipv4-prefix-list {</w:t>
      </w:r>
    </w:p>
    <w:p w14:paraId="0491473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5465289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/../../../defined-sets/ipv4-prefix-sets/prefix-set/name";</w:t>
      </w:r>
    </w:p>
    <w:p w14:paraId="47D4455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3574CB7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5CAE31D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reference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prefix list to match the source address";</w:t>
      </w:r>
    </w:p>
    <w:p w14:paraId="21BA623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0655B2E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destination-ipv4-prefix-list {</w:t>
      </w:r>
    </w:p>
    <w:p w14:paraId="20BD8EE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232104B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/../../../defined-sets/ipv4-prefix-sets/prefix-set/name";</w:t>
      </w:r>
    </w:p>
    <w:p w14:paraId="44BEF2E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6C78EBD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75FBAC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reference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prefix list to match the destination address";</w:t>
      </w:r>
    </w:p>
    <w:p w14:paraId="531D784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2C9C955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next-header-set {</w:t>
      </w:r>
    </w:p>
    <w:p w14:paraId="0E18DD2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6AE8F8C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/../../../defined-sets/protocol-sets/protocol-set/name";</w:t>
      </w:r>
    </w:p>
    <w:p w14:paraId="069C114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2C4FB2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08884C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reference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protocol set to match the next-header field";</w:t>
      </w:r>
    </w:p>
    <w:p w14:paraId="6FEDCC4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10C1F6A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7C20A6C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AC1EE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652962E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+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acl:ace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ietf-acl:matches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/ietf-acl:l3/ietf-acl:ipv6" {</w:t>
      </w:r>
    </w:p>
    <w:p w14:paraId="7FC3DE2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182D8A4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"Handle non-initial and initial fragments for IPv6 packets.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61DB99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container ipv6-fragment {</w:t>
      </w:r>
    </w:p>
    <w:p w14:paraId="5D6628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332EA0B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"Indicates how to handle IPv6 fragments.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1ED91B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uses fragment-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fields;</w:t>
      </w:r>
      <w:proofErr w:type="gramEnd"/>
    </w:p>
    <w:p w14:paraId="09F811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0CB65B3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source-ipv6-prefix-list {</w:t>
      </w:r>
    </w:p>
    <w:p w14:paraId="4AD5E4E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0ABA89C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/../../../defined-sets/ipv6-prefix-sets/prefix-set/name";</w:t>
      </w:r>
    </w:p>
    <w:p w14:paraId="314411F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1B725B4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0D24296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reference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prefix list to match the source address";</w:t>
      </w:r>
    </w:p>
    <w:p w14:paraId="3F561F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660CEAD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destination-ipv6-prefix-list {</w:t>
      </w:r>
    </w:p>
    <w:p w14:paraId="1899BE4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5D26706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/../../../defined-sets/ipv6-prefix-sets/prefix-set/name";</w:t>
      </w:r>
    </w:p>
    <w:p w14:paraId="26B316D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3F80979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43435E8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reference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prefix list to match the destination address";</w:t>
      </w:r>
    </w:p>
    <w:p w14:paraId="0A8D69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6E27AA5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protocol-set {</w:t>
      </w:r>
    </w:p>
    <w:p w14:paraId="02BE6B2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5E217CC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/../../../defined-sets/protocol-sets/protocol-set/name";</w:t>
      </w:r>
    </w:p>
    <w:p w14:paraId="45BCAE5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727849F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0BBA823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reference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 protocol set to match the protocol field";</w:t>
      </w:r>
    </w:p>
    <w:p w14:paraId="0D21563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2F5293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223BD7E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D6DBC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09BB900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+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acl:ace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ietf-acl:matches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/ietf-acl:l4/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{</w:t>
      </w:r>
    </w:p>
    <w:p w14:paraId="7B924CA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3693FE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"Handle TCP flags and port sets.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6A8D7B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container flags-bitmask {</w:t>
      </w:r>
    </w:p>
    <w:p w14:paraId="76696C9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4577AB2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"Indicates how to handle TCP flags.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1AEDF05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uses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flags;</w:t>
      </w:r>
      <w:proofErr w:type="gramEnd"/>
    </w:p>
    <w:p w14:paraId="3529955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175307B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source-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-port-set {</w:t>
      </w:r>
    </w:p>
    <w:p w14:paraId="675CD56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6F73679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/../../../defined-sets/port-sets/port-set/name";</w:t>
      </w:r>
    </w:p>
    <w:p w14:paraId="39592A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2CC9D20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558A4A6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"Reference to a port set to match the source port.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5561E2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43D0716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destination-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tcp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-port-set {</w:t>
      </w:r>
    </w:p>
    <w:p w14:paraId="2E9A3F3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6E78554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/../../../defined-sets/port-sets/port-set/name";</w:t>
      </w:r>
    </w:p>
    <w:p w14:paraId="196B9FD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50E0C7D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5A60364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"Reference to a port set to match the destination port.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38106A6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68CF25B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6DE5F88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7D1F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1D36E8A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+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acl:ace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ietf-acl:matches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/ietf-acl:l4/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{</w:t>
      </w:r>
    </w:p>
    <w:p w14:paraId="5E873B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05140D2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"Handle UDP port sets.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6D4A7C1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source-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-port-set {</w:t>
      </w:r>
    </w:p>
    <w:p w14:paraId="5D88860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5989BE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/../../../defined-sets/port-sets/port-set/name";</w:t>
      </w:r>
    </w:p>
    <w:p w14:paraId="1470B59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42F35F3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0D98700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"Reference to a port set to match the source port.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C0EE5C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292F6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destination-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udp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-port-set {</w:t>
      </w:r>
    </w:p>
    <w:p w14:paraId="6AFB6DE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4AB4D27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/../../../defined-sets/port-sets/port-set/name";</w:t>
      </w:r>
    </w:p>
    <w:p w14:paraId="15FA45D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3D562E8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2E44FB8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"Reference to a port set to match the destination port.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2772C3F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78D389C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66589A7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2A89B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2AF1299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+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acl:ace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ietf-acl:matches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/ietf-acl:l4/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{</w:t>
      </w:r>
    </w:p>
    <w:p w14:paraId="00D440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69B2716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"Handle ICMP type sets.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7DB6650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-set {</w:t>
      </w:r>
    </w:p>
    <w:p w14:paraId="594F6BB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leafref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14:paraId="56E4ADD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path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/../../../defined-sets/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-type-sets/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icmp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-type-set/name";</w:t>
      </w:r>
    </w:p>
    <w:p w14:paraId="1DEDE0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49D7090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5982D7A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"Reference to an ICMP type set to match the ICMP type field.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0B9796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186E9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3FB6E6A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BC45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augment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acl:acls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ietf-acl:aces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5FB0F0A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+ "/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acl:ace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ietf-acl:actions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{</w:t>
      </w:r>
    </w:p>
    <w:p w14:paraId="220C87E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description</w:t>
      </w:r>
    </w:p>
    <w:p w14:paraId="55C6E8A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rate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-limit action.";</w:t>
      </w:r>
    </w:p>
    <w:p w14:paraId="4AD86E4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leaf rate-limit {</w:t>
      </w:r>
    </w:p>
    <w:p w14:paraId="6C0AFC7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when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"..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ietf-acl:forwarding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'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ietf-acl:accept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'" {</w:t>
      </w:r>
    </w:p>
    <w:p w14:paraId="7C856D2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description</w:t>
      </w:r>
    </w:p>
    <w:p w14:paraId="25B942E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"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rate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-limit valid only when accept action is used.";</w:t>
      </w:r>
    </w:p>
    <w:p w14:paraId="4F48EB7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3B7D1F2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type decimal64 {</w:t>
      </w:r>
    </w:p>
    <w:p w14:paraId="4A1FD6A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fraction-digits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2;</w:t>
      </w:r>
      <w:proofErr w:type="gramEnd"/>
    </w:p>
    <w:p w14:paraId="4279CDA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}</w:t>
      </w:r>
    </w:p>
    <w:p w14:paraId="55D47B5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description</w:t>
      </w:r>
    </w:p>
    <w:p w14:paraId="538C2DA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"</w:t>
      </w:r>
      <w:commentRangeStart w:id="198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Indicates a rate-limit </w:t>
      </w:r>
      <w:commentRangeEnd w:id="198"/>
      <w:r w:rsidR="004B1460">
        <w:rPr>
          <w:rStyle w:val="Marquedecommentaire"/>
        </w:rPr>
        <w:commentReference w:id="198"/>
      </w: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the matched traffic.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";</w:t>
      </w:r>
      <w:proofErr w:type="gramEnd"/>
    </w:p>
    <w:p w14:paraId="43C0BF0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}</w:t>
      </w:r>
    </w:p>
    <w:p w14:paraId="546D5B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}</w:t>
      </w:r>
    </w:p>
    <w:p w14:paraId="0259C71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}</w:t>
      </w:r>
    </w:p>
    <w:p w14:paraId="4938347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&lt;CODE ENDS&gt;</w:t>
      </w:r>
    </w:p>
    <w:p w14:paraId="0C41BB6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BE7CA3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73" w:anchor="section-6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6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Security Considerations (TBC)</w:t>
      </w:r>
    </w:p>
    <w:p w14:paraId="36C0517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02B47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YANG modules specified in this document define a schema for data</w:t>
      </w:r>
    </w:p>
    <w:p w14:paraId="01D2692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that is designed to be accessed via network management protocol such</w:t>
      </w:r>
    </w:p>
    <w:p w14:paraId="0019369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as NETCONF [</w:t>
      </w:r>
      <w:hyperlink r:id="rId74" w:tooltip="&quot;Network Configuration Protocol (NETCONF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RFC6241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or RESTCONF [</w:t>
      </w:r>
      <w:hyperlink r:id="rId75" w:tooltip="&quot;RESTCONF Protocol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RFC8040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  The lowest NETCONF layer</w:t>
      </w:r>
    </w:p>
    <w:p w14:paraId="625114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is the secure transport layer, and the mandatory-to-implement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secure</w:t>
      </w:r>
      <w:proofErr w:type="gramEnd"/>
    </w:p>
    <w:p w14:paraId="5B87BAE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transport is Secure Shell (SSH) [</w:t>
      </w:r>
      <w:hyperlink r:id="rId76" w:tooltip="&quot;Using the NETCONF Protocol over Secure Shell (SSH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RFC6242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  The lowest RESTCONF layer</w:t>
      </w:r>
    </w:p>
    <w:p w14:paraId="011B026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is HTTPS, and the mandatory-to-implement secure transport is TLS</w:t>
      </w:r>
    </w:p>
    <w:p w14:paraId="0436BC0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</w:t>
      </w:r>
      <w:hyperlink r:id="rId77" w:tooltip="&quot;The Transport Layer Security (TLS) Protocol Version 1.3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RFC8446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].</w:t>
      </w:r>
    </w:p>
    <w:p w14:paraId="42D8E16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4C88A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Network Configuration Access Control Model (NACM) [</w:t>
      </w:r>
      <w:hyperlink r:id="rId78" w:tooltip="&quot;Network Configuration Access Control Model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RFC8341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3423C49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provides the means to restrict access for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particular NETCONF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or</w:t>
      </w:r>
    </w:p>
    <w:p w14:paraId="5B399EB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RESTCONF users to a preconfigured subset of all available NETCONF or</w:t>
      </w:r>
    </w:p>
    <w:p w14:paraId="4C8B6FE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RESTCONF protocol operations and content.</w:t>
      </w:r>
    </w:p>
    <w:p w14:paraId="1C5005E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FFF9E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There are 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number of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 nodes defined in this YANG module that are</w:t>
      </w:r>
    </w:p>
    <w:p w14:paraId="2B225A6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writable/creatable/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deletable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(i.e., config true, which is the</w:t>
      </w:r>
    </w:p>
    <w:p w14:paraId="5FF3BCB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default).  These data nodes may be considered sensitive or vulnerable</w:t>
      </w:r>
    </w:p>
    <w:p w14:paraId="249BD6B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in some network environments.  Write operations (e.g., edit-config)</w:t>
      </w:r>
    </w:p>
    <w:p w14:paraId="09898F6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to these data nodes without proper protection can have a negative</w:t>
      </w:r>
    </w:p>
    <w:p w14:paraId="7D4E9F6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effect on network operations.  These are the subtrees and data nodes</w:t>
      </w:r>
    </w:p>
    <w:p w14:paraId="4C47305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and their sensitivity/vulnerability:</w:t>
      </w:r>
    </w:p>
    <w:p w14:paraId="6215D99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4A205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TBC</w:t>
      </w:r>
    </w:p>
    <w:p w14:paraId="65C8A92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0E833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Some of the readable data nodes in this YANG module may be considered</w:t>
      </w:r>
    </w:p>
    <w:p w14:paraId="6DCC3EA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sensitive or vulnerable in some network environments.  It is thus</w:t>
      </w:r>
    </w:p>
    <w:p w14:paraId="4F8C619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important to control read access (e.g., via get, get-config, or</w:t>
      </w:r>
    </w:p>
    <w:p w14:paraId="5787A38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notification) to these data nodes.  These are the subtrees and data</w:t>
      </w:r>
    </w:p>
    <w:p w14:paraId="0998960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nodes and their sensitivity/vulnerability:</w:t>
      </w:r>
    </w:p>
    <w:p w14:paraId="3DC088A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4716A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*  TBC</w:t>
      </w:r>
    </w:p>
    <w:p w14:paraId="283DEAE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6963A7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79" w:anchor="section-7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7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IANA Considerations</w:t>
      </w:r>
    </w:p>
    <w:p w14:paraId="6820DF4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235A73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80" w:anchor="section-7.1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7.1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URI Registration</w:t>
      </w:r>
    </w:p>
    <w:p w14:paraId="7751C09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55963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document requests IANA to register the following URI in the "ns"</w:t>
      </w:r>
    </w:p>
    <w:p w14:paraId="6C710C3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subregistry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within the "IETF XML Registry" [</w:t>
      </w:r>
      <w:hyperlink r:id="rId81" w:tooltip="&quot;The IETF XML Registry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RFC3688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]:</w:t>
      </w:r>
    </w:p>
    <w:p w14:paraId="47EE1EA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19C42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URI: </w:t>
      </w:r>
      <w:proofErr w:type="spellStart"/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urn:ietf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:params:xml:ns:yang:ietf-acl-enh</w:t>
      </w:r>
      <w:proofErr w:type="spellEnd"/>
    </w:p>
    <w:p w14:paraId="1886F8D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Registrant Contact: The IESG.</w:t>
      </w:r>
    </w:p>
    <w:p w14:paraId="0D042BF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XML: N/A; the requested URI is an XML namespace.</w:t>
      </w:r>
    </w:p>
    <w:p w14:paraId="741670F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F9EC89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82" w:anchor="section-7.2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7.2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YANG Module Name Registration</w:t>
      </w:r>
    </w:p>
    <w:p w14:paraId="5DF40E0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CAD63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This document requests IANA to register the following YANG module in</w:t>
      </w:r>
    </w:p>
    <w:p w14:paraId="5E89EF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the "YANG Module Names"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subregistry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</w:t>
      </w:r>
      <w:hyperlink r:id="rId83" w:tooltip="&quot;YANG - A Data Modeling Language for the Network Configuration Protocol (NETCONF)&quot;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RFC6020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within the "YANG</w:t>
      </w:r>
    </w:p>
    <w:p w14:paraId="6CA6858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Parameters" registry.</w:t>
      </w:r>
    </w:p>
    <w:p w14:paraId="4B5E222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51FBC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name: ietf-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acl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enh</w:t>
      </w:r>
      <w:proofErr w:type="spellEnd"/>
    </w:p>
    <w:p w14:paraId="6534DC8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namespace: </w:t>
      </w:r>
      <w:proofErr w:type="spellStart"/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urn:ietf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:params:xml:ns:yang:ietf-ietf-acl-enh</w:t>
      </w:r>
      <w:proofErr w:type="spellEnd"/>
    </w:p>
    <w:p w14:paraId="37FE16B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maintained by IANA: N</w:t>
      </w:r>
    </w:p>
    <w:p w14:paraId="29BA503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prefix: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enh-acl</w:t>
      </w:r>
      <w:proofErr w:type="spellEnd"/>
    </w:p>
    <w:p w14:paraId="6BA4DAE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reference: RFC XXXX</w:t>
      </w:r>
    </w:p>
    <w:p w14:paraId="2E6E7FE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2C7171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84" w:anchor="section-8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8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References</w:t>
      </w:r>
    </w:p>
    <w:p w14:paraId="2408D75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38FB0C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85" w:anchor="section-8.1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8.1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Normative References</w:t>
      </w:r>
    </w:p>
    <w:p w14:paraId="5F03ACC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097CE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[RFC2119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Bradner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S., "Key words for use in RFCs to Indicate</w:t>
      </w:r>
    </w:p>
    <w:p w14:paraId="2609BCD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Requirement Levels", </w:t>
      </w:r>
      <w:hyperlink r:id="rId8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BCP 14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hyperlink r:id="rId87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2119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5E9ED89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DOI 10.17487/RFC2119, March 1997,</w:t>
      </w:r>
    </w:p>
    <w:p w14:paraId="0EE86AE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88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https://www.rfc-editor.org/rfc/rfc2119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055918E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1CFD4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[RFC3688]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Mealling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M., "The IETF XML Registry", </w:t>
      </w:r>
      <w:hyperlink r:id="rId89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BCP 81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hyperlink r:id="rId90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3688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612C8E5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DOI 10.17487/RFC3688, January 2004,</w:t>
      </w:r>
    </w:p>
    <w:p w14:paraId="055C7BE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91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https://www.rfc-editor.org/rfc/rfc3688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480991B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28536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[RFC6020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Bjorklund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M., Ed., "YANG - A Data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Modeling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Language for</w:t>
      </w:r>
    </w:p>
    <w:p w14:paraId="50137CA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the Network Configuration Protocol (NETCONF)", </w:t>
      </w:r>
      <w:hyperlink r:id="rId92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6020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16A26A1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DOI 10.17487/RFC6020, October 2010,</w:t>
      </w:r>
    </w:p>
    <w:p w14:paraId="6FCCB02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93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https://www.rfc-editor.org/rfc/rfc6020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1A8E79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DF7E0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[RFC6241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Enns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R., Ed., Bjorklund, M., Ed.,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Schoenwaelder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J., Ed.,</w:t>
      </w:r>
    </w:p>
    <w:p w14:paraId="26F391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and A. Bierman, Ed., "Network Configuration Protocol</w:t>
      </w:r>
    </w:p>
    <w:p w14:paraId="6913D27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(NETCONF)", </w:t>
      </w:r>
      <w:hyperlink r:id="rId94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6241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10.17487/RFC6241, June 2011,</w:t>
      </w:r>
    </w:p>
    <w:p w14:paraId="387D140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95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https://www.rfc-editor.org/rfc/rfc6241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3175A49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36EA4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[RFC6242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Wasserman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M., "Using the NETCONF Protocol over Secure</w:t>
      </w:r>
    </w:p>
    <w:p w14:paraId="1AC56D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Shell (SSH)", </w:t>
      </w:r>
      <w:hyperlink r:id="rId9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6242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10.17487/RFC6242, June 2011,</w:t>
      </w:r>
    </w:p>
    <w:p w14:paraId="22F7156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97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https://www.rfc-editor.org/rfc/rfc6242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7BFBCDA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0E62D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[RFC7950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Bjorklund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M., Ed., "The YANG 1.1 Data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Modeling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Language",</w:t>
      </w:r>
    </w:p>
    <w:p w14:paraId="70F237F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hyperlink r:id="rId98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7950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10.17487/RFC7950, August 2016,</w:t>
      </w:r>
    </w:p>
    <w:p w14:paraId="17597CC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99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https://www.rfc-editor.org/rfc/rfc7950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5F14E94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466D3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[RFC8040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Bierman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A., Bjorklund, M., and K. Watsen, "RESTCONF</w:t>
      </w:r>
    </w:p>
    <w:p w14:paraId="68D791D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Protocol", </w:t>
      </w:r>
      <w:hyperlink r:id="rId100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8040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10.17487/RFC8040, January 2017,</w:t>
      </w:r>
    </w:p>
    <w:p w14:paraId="3102E94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01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https://www.rfc-editor.org/rfc/rfc8040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57BC328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EAD71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[RFC8341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Bierman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A. and M. Bjorklund, "Network Configuration</w:t>
      </w:r>
    </w:p>
    <w:p w14:paraId="714B08E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Access Control Model", STD 91, </w:t>
      </w:r>
      <w:hyperlink r:id="rId102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8341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66A0E3C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DOI 10.17487/RFC8341, March 2018,</w:t>
      </w:r>
    </w:p>
    <w:p w14:paraId="454E1D2F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03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https://www.rfc-editor.org/rfc/rfc8341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60C2652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AF2AD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[RFC8446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Rescorla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E., "The Transport Layer Security (TLS) Protocol</w:t>
      </w:r>
    </w:p>
    <w:p w14:paraId="070A366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Version 1.3", </w:t>
      </w:r>
      <w:hyperlink r:id="rId104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8446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10.17487/RFC8446, August 2018,</w:t>
      </w:r>
    </w:p>
    <w:p w14:paraId="2DD5897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05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https://www.rfc-editor.org/rfc/rfc8446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7406C29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62FA9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[RFC8519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Jethanandani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M., Agarwal, S., Huang, L., and D. Blair,</w:t>
      </w:r>
    </w:p>
    <w:p w14:paraId="6A341219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"YANG Data Model for Network Access Control Lists (ACLs)",</w:t>
      </w:r>
    </w:p>
    <w:p w14:paraId="6AA73F7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hyperlink r:id="rId10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10.17487/RFC8519, March 2019,</w:t>
      </w:r>
    </w:p>
    <w:p w14:paraId="2D3AB82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07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https://www.rfc-editor.org/rfc/rfc8519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40B6CC8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D0A77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[RFC8956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Loibl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C., Ed., Raszuk, R., Ed., and S. Hares, Ed.,</w:t>
      </w:r>
    </w:p>
    <w:p w14:paraId="42B54CF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"Dissemination of Flow Specification Rules for IPv6",</w:t>
      </w:r>
    </w:p>
    <w:p w14:paraId="40562CD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hyperlink r:id="rId108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8956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10.17487/RFC8956, December 2020,</w:t>
      </w:r>
    </w:p>
    <w:p w14:paraId="45032C2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09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https://www.rfc-editor.org/rfc/rfc8956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25C13A7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ECDBD3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110" w:anchor="section-8.2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8.2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Informative References</w:t>
      </w:r>
    </w:p>
    <w:p w14:paraId="19B9D30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E218F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[RFC8340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Bjorklund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M. and L. Berger, Ed., "YANG Tree Diagrams",</w:t>
      </w:r>
    </w:p>
    <w:p w14:paraId="64E4F4D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hyperlink r:id="rId111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BCP 215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hyperlink r:id="rId112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8340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10.17487/RFC8340, March 2018,</w:t>
      </w:r>
    </w:p>
    <w:p w14:paraId="3E91BF4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13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https://www.rfc-editor.org/rfc/rfc8340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7863B67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5B215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[RFC8955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Loibl</w:t>
      </w:r>
      <w:proofErr w:type="spellEnd"/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C., Hares, S., Raszuk, R., McPherson, D., and M.</w:t>
      </w:r>
    </w:p>
    <w:p w14:paraId="571AA5B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Bacher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"Dissemination of Flow Specification Rules",</w:t>
      </w:r>
    </w:p>
    <w:p w14:paraId="3453AC7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  <w:hyperlink r:id="rId114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8955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DOI 10.17487/RFC8955, December 2020,</w:t>
      </w:r>
    </w:p>
    <w:p w14:paraId="090CA61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15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https://www.rfc-editor.org/rfc/rfc8955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454D0ED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3FD87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[RFC9132</w:t>
      </w:r>
      <w:proofErr w:type="gram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 Boucadair</w:t>
      </w:r>
      <w:proofErr w:type="gram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M., Ed., Shallow, J., and T.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Reddy.K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04608FE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"Distributed Denial-of-Service Open Threat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Signaling</w:t>
      </w:r>
      <w:proofErr w:type="spellEnd"/>
    </w:p>
    <w:p w14:paraId="077D1A4A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(DOTS) Signal Channel Specification", </w:t>
      </w:r>
      <w:hyperlink r:id="rId116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RFC 9132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6566310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DOI 10.17487/RFC9132, September 2021,</w:t>
      </w:r>
    </w:p>
    <w:p w14:paraId="1C745AA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&lt;</w:t>
      </w:r>
      <w:hyperlink r:id="rId117" w:history="1">
        <w:r w:rsidRPr="007465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https://www.rfc-editor.org/rfc/rfc9132</w:t>
        </w:r>
      </w:hyperlink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</w:t>
      </w:r>
    </w:p>
    <w:p w14:paraId="36C5679E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24FAC7" w14:textId="77777777" w:rsidR="00746558" w:rsidRPr="00746558" w:rsidRDefault="00DC6B47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hyperlink r:id="rId118" w:anchor="appendix-A" w:history="1">
        <w:r w:rsidR="00746558" w:rsidRPr="00746558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GB"/>
          </w:rPr>
          <w:t>Appendix A</w:t>
        </w:r>
      </w:hyperlink>
      <w:r w:rsidR="00746558" w:rsidRPr="00746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  Acknowledgements</w:t>
      </w:r>
    </w:p>
    <w:p w14:paraId="7BB59116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8BEF4D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Many thanks to Jon Shallow and Miguel Cros for the discussion when</w:t>
      </w:r>
    </w:p>
    <w:p w14:paraId="366855F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preparing this document.</w:t>
      </w:r>
    </w:p>
    <w:p w14:paraId="5BB76582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BE189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Authors' Addresses</w:t>
      </w:r>
    </w:p>
    <w:p w14:paraId="08C18BE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21083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Oscar Gonzalez de Dios</w:t>
      </w:r>
    </w:p>
    <w:p w14:paraId="02450405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Telefonica</w:t>
      </w:r>
    </w:p>
    <w:p w14:paraId="2CB7E5B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Email: oscar.gonzalezdedios@telefonica.com</w:t>
      </w:r>
    </w:p>
    <w:p w14:paraId="25F49CA3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29ED10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783C1B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Samier</w:t>
      </w:r>
      <w:proofErr w:type="spellEnd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Barguil</w:t>
      </w:r>
      <w:proofErr w:type="spellEnd"/>
    </w:p>
    <w:p w14:paraId="6AA6A19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Telefonica</w:t>
      </w:r>
    </w:p>
    <w:p w14:paraId="1592DAA8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Email: samier.barguilgiraldo.ext@telefonica.com</w:t>
      </w:r>
    </w:p>
    <w:p w14:paraId="3DDB119C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3F587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311841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Mohamed Boucadair</w:t>
      </w:r>
    </w:p>
    <w:p w14:paraId="637C65B4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Orange</w:t>
      </w:r>
    </w:p>
    <w:p w14:paraId="3656A067" w14:textId="77777777" w:rsidR="00746558" w:rsidRPr="00746558" w:rsidRDefault="00746558" w:rsidP="0074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65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Email: mohamed.boucadair@orange.com</w:t>
      </w:r>
    </w:p>
    <w:p w14:paraId="34546C7B" w14:textId="77777777" w:rsidR="003013B3" w:rsidRDefault="003013B3"/>
    <w:sectPr w:rsidR="0030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7" w:author="Jon Shallow" w:date="2022-10-23T14:02:00Z" w:initials="JS">
    <w:p w14:paraId="25D27517" w14:textId="77777777" w:rsidR="00DA562B" w:rsidRDefault="00DA562B">
      <w:pPr>
        <w:pStyle w:val="Commentaire"/>
      </w:pPr>
      <w:r>
        <w:rPr>
          <w:rStyle w:val="Marquedecommentaire"/>
        </w:rPr>
        <w:annotationRef/>
      </w:r>
      <w:r>
        <w:t>What is this?</w:t>
      </w:r>
    </w:p>
  </w:comment>
  <w:comment w:id="181" w:author="Jon Shallow" w:date="2022-10-23T15:26:00Z" w:initials="JS">
    <w:p w14:paraId="15E2B4FF" w14:textId="77777777" w:rsidR="00F9442C" w:rsidRDefault="00F9442C">
      <w:pPr>
        <w:pStyle w:val="Commentaire"/>
      </w:pPr>
      <w:r>
        <w:rPr>
          <w:rStyle w:val="Marquedecommentaire"/>
        </w:rPr>
        <w:annotationRef/>
      </w:r>
      <w:r>
        <w:t>Different from RFC87883, but I think this works.</w:t>
      </w:r>
    </w:p>
  </w:comment>
  <w:comment w:id="182" w:author="Jon Shallow" w:date="2022-10-23T15:30:00Z" w:initials="JS">
    <w:p w14:paraId="3546529C" w14:textId="77777777" w:rsidR="004B1460" w:rsidRDefault="004B1460">
      <w:pPr>
        <w:pStyle w:val="Commentaire"/>
      </w:pPr>
      <w:r>
        <w:rPr>
          <w:rStyle w:val="Marquedecommentaire"/>
        </w:rPr>
        <w:annotationRef/>
      </w:r>
      <w:r>
        <w:t xml:space="preserve">How do you know this is </w:t>
      </w:r>
      <w:proofErr w:type="gramStart"/>
      <w:r>
        <w:t>1 or 2 byte</w:t>
      </w:r>
      <w:proofErr w:type="gramEnd"/>
      <w:r>
        <w:t xml:space="preserve"> bitmask when you are specifying 0000 for 4 bits of byte 12?  I prefer the RFC8783 wording here.</w:t>
      </w:r>
    </w:p>
  </w:comment>
  <w:comment w:id="198" w:author="Jon Shallow" w:date="2022-10-23T15:36:00Z" w:initials="JS">
    <w:p w14:paraId="65DBF872" w14:textId="77777777" w:rsidR="004B1460" w:rsidRDefault="004B1460">
      <w:pPr>
        <w:pStyle w:val="Commentaire"/>
      </w:pPr>
      <w:r>
        <w:rPr>
          <w:rStyle w:val="Marquedecommentaire"/>
        </w:rPr>
        <w:annotationRef/>
      </w:r>
      <w:r>
        <w:t>In Bytes/</w:t>
      </w:r>
      <w:proofErr w:type="gramStart"/>
      <w:r>
        <w:t xml:space="preserve">Sec,  </w:t>
      </w:r>
      <w:proofErr w:type="spellStart"/>
      <w:r>
        <w:t>mbps</w:t>
      </w:r>
      <w:proofErr w:type="spellEnd"/>
      <w:proofErr w:type="gramEnd"/>
      <w:r>
        <w:t xml:space="preserve"> or </w:t>
      </w:r>
      <w:proofErr w:type="spellStart"/>
      <w:r>
        <w:t>pps</w:t>
      </w:r>
      <w:proofErr w:type="spellEnd"/>
      <w:r>
        <w:t xml:space="preserve"> or what?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D27517" w15:done="0"/>
  <w15:commentEx w15:paraId="15E2B4FF" w15:done="0"/>
  <w15:commentEx w15:paraId="3546529C" w15:done="0"/>
  <w15:commentEx w15:paraId="65DBF8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D27517" w16cid:durableId="2701190D"/>
  <w16cid:commentId w16cid:paraId="15E2B4FF" w16cid:durableId="2701190E"/>
  <w16cid:commentId w16cid:paraId="3546529C" w16cid:durableId="2701190F"/>
  <w16cid:commentId w16cid:paraId="65DBF872" w16cid:durableId="27011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808F" w14:textId="77777777" w:rsidR="00DC6B47" w:rsidRDefault="00DC6B47" w:rsidP="002352EA">
      <w:pPr>
        <w:spacing w:after="0" w:line="240" w:lineRule="auto"/>
      </w:pPr>
      <w:r>
        <w:separator/>
      </w:r>
    </w:p>
  </w:endnote>
  <w:endnote w:type="continuationSeparator" w:id="0">
    <w:p w14:paraId="123E7B14" w14:textId="77777777" w:rsidR="00DC6B47" w:rsidRDefault="00DC6B47" w:rsidP="0023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CED6" w14:textId="77777777" w:rsidR="00DC6B47" w:rsidRDefault="00DC6B47" w:rsidP="002352EA">
      <w:pPr>
        <w:spacing w:after="0" w:line="240" w:lineRule="auto"/>
      </w:pPr>
      <w:r>
        <w:separator/>
      </w:r>
    </w:p>
  </w:footnote>
  <w:footnote w:type="continuationSeparator" w:id="0">
    <w:p w14:paraId="4C2609C9" w14:textId="77777777" w:rsidR="00DC6B47" w:rsidRDefault="00DC6B47" w:rsidP="002352E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558"/>
    <w:rsid w:val="002352EA"/>
    <w:rsid w:val="002470C6"/>
    <w:rsid w:val="003013B3"/>
    <w:rsid w:val="00332CD2"/>
    <w:rsid w:val="004B1460"/>
    <w:rsid w:val="00746558"/>
    <w:rsid w:val="00C52242"/>
    <w:rsid w:val="00DA562B"/>
    <w:rsid w:val="00DC6B47"/>
    <w:rsid w:val="00F40EA9"/>
    <w:rsid w:val="00F645CC"/>
    <w:rsid w:val="00F9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A3982"/>
  <w15:docId w15:val="{5A86D0E3-859C-430F-97C5-B63F5001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5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DA56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562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562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56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562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5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5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ustee.ietf.org/license-info" TargetMode="External"/><Relationship Id="rId117" Type="http://schemas.openxmlformats.org/officeDocument/2006/relationships/hyperlink" Target="https://www.rfc-editor.org/rfc/rfc9132" TargetMode="External"/><Relationship Id="rId21" Type="http://schemas.openxmlformats.org/officeDocument/2006/relationships/hyperlink" Target="https://datatracker.ietf.org/doc/html/bcp79" TargetMode="External"/><Relationship Id="rId42" Type="http://schemas.openxmlformats.org/officeDocument/2006/relationships/hyperlink" Target="https://datatracker.ietf.org/doc/html/draft-dbb-netmod-acl" TargetMode="External"/><Relationship Id="rId47" Type="http://schemas.microsoft.com/office/2016/09/relationships/commentsIds" Target="commentsIds.xml"/><Relationship Id="rId63" Type="http://schemas.openxmlformats.org/officeDocument/2006/relationships/hyperlink" Target="https://datatracker.ietf.org/doc/html/draft-dbb-netmod-acl" TargetMode="External"/><Relationship Id="rId68" Type="http://schemas.openxmlformats.org/officeDocument/2006/relationships/hyperlink" Target="https://datatracker.ietf.org/doc/html/rfc8519" TargetMode="External"/><Relationship Id="rId84" Type="http://schemas.openxmlformats.org/officeDocument/2006/relationships/hyperlink" Target="https://datatracker.ietf.org/doc/html/draft-dbb-netmod-acl" TargetMode="External"/><Relationship Id="rId89" Type="http://schemas.openxmlformats.org/officeDocument/2006/relationships/hyperlink" Target="https://datatracker.ietf.org/doc/html/bcp81" TargetMode="External"/><Relationship Id="rId112" Type="http://schemas.openxmlformats.org/officeDocument/2006/relationships/hyperlink" Target="https://datatracker.ietf.org/doc/html/rfc8340" TargetMode="External"/><Relationship Id="rId16" Type="http://schemas.openxmlformats.org/officeDocument/2006/relationships/hyperlink" Target="https://datatracker.ietf.org/doc/html/rfc8519" TargetMode="External"/><Relationship Id="rId107" Type="http://schemas.openxmlformats.org/officeDocument/2006/relationships/hyperlink" Target="https://www.rfc-editor.org/rfc/rfc8519" TargetMode="External"/><Relationship Id="rId11" Type="http://schemas.openxmlformats.org/officeDocument/2006/relationships/hyperlink" Target="https://www.ietf.org/rfcdiff?difftype=--hwdiff&amp;url2=draft-dbb-netmod-acl-01.txt" TargetMode="External"/><Relationship Id="rId32" Type="http://schemas.openxmlformats.org/officeDocument/2006/relationships/hyperlink" Target="https://datatracker.ietf.org/doc/html/rfc8519" TargetMode="External"/><Relationship Id="rId37" Type="http://schemas.openxmlformats.org/officeDocument/2006/relationships/hyperlink" Target="https://datatracker.ietf.org/doc/html/rfc2119" TargetMode="External"/><Relationship Id="rId53" Type="http://schemas.openxmlformats.org/officeDocument/2006/relationships/hyperlink" Target="https://datatracker.ietf.org/doc/html/draft-dbb-netmod-acl" TargetMode="External"/><Relationship Id="rId58" Type="http://schemas.openxmlformats.org/officeDocument/2006/relationships/hyperlink" Target="https://datatracker.ietf.org/doc/html/draft-dbb-netmod-acl" TargetMode="External"/><Relationship Id="rId74" Type="http://schemas.openxmlformats.org/officeDocument/2006/relationships/hyperlink" Target="https://datatracker.ietf.org/doc/html/rfc6241" TargetMode="External"/><Relationship Id="rId79" Type="http://schemas.openxmlformats.org/officeDocument/2006/relationships/hyperlink" Target="https://datatracker.ietf.org/doc/html/draft-dbb-netmod-acl" TargetMode="External"/><Relationship Id="rId102" Type="http://schemas.openxmlformats.org/officeDocument/2006/relationships/hyperlink" Target="https://datatracker.ietf.org/doc/html/rfc8341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datatracker.ietf.org/doc/html/rfc3688" TargetMode="External"/><Relationship Id="rId95" Type="http://schemas.openxmlformats.org/officeDocument/2006/relationships/hyperlink" Target="https://www.rfc-editor.org/rfc/rfc6241" TargetMode="External"/><Relationship Id="rId22" Type="http://schemas.openxmlformats.org/officeDocument/2006/relationships/hyperlink" Target="https://datatracker.ietf.org/drafts/current/" TargetMode="External"/><Relationship Id="rId27" Type="http://schemas.openxmlformats.org/officeDocument/2006/relationships/hyperlink" Target="https://datatracker.ietf.org/doc/html/draft-dbb-netmod-acl" TargetMode="External"/><Relationship Id="rId43" Type="http://schemas.openxmlformats.org/officeDocument/2006/relationships/hyperlink" Target="https://datatracker.ietf.org/doc/html/rfc9132" TargetMode="External"/><Relationship Id="rId48" Type="http://schemas.openxmlformats.org/officeDocument/2006/relationships/hyperlink" Target="https://datatracker.ietf.org/doc/html/draft-dbb-netmod-acl" TargetMode="External"/><Relationship Id="rId64" Type="http://schemas.openxmlformats.org/officeDocument/2006/relationships/hyperlink" Target="https://datatracker.ietf.org/doc/html/draft-dbb-netmod-acl" TargetMode="External"/><Relationship Id="rId69" Type="http://schemas.openxmlformats.org/officeDocument/2006/relationships/hyperlink" Target="https://datatracker.ietf.org/doc/html/draft-dbb-netmod-acl" TargetMode="External"/><Relationship Id="rId113" Type="http://schemas.openxmlformats.org/officeDocument/2006/relationships/hyperlink" Target="https://www.rfc-editor.org/rfc/rfc8340" TargetMode="External"/><Relationship Id="rId118" Type="http://schemas.openxmlformats.org/officeDocument/2006/relationships/hyperlink" Target="https://datatracker.ietf.org/doc/html/draft-dbb-netmod-acl" TargetMode="External"/><Relationship Id="rId80" Type="http://schemas.openxmlformats.org/officeDocument/2006/relationships/hyperlink" Target="https://datatracker.ietf.org/doc/html/draft-dbb-netmod-acl" TargetMode="External"/><Relationship Id="rId85" Type="http://schemas.openxmlformats.org/officeDocument/2006/relationships/hyperlink" Target="https://datatracker.ietf.org/doc/html/draft-dbb-netmod-acl" TargetMode="External"/><Relationship Id="rId12" Type="http://schemas.openxmlformats.org/officeDocument/2006/relationships/hyperlink" Target="https://www.ietf.org/rfcdiff?url2=draft-dbb-netmod-acl-01.txt" TargetMode="External"/><Relationship Id="rId17" Type="http://schemas.openxmlformats.org/officeDocument/2006/relationships/hyperlink" Target="https://datatracker.ietf.org/doc/html/rfc8519" TargetMode="External"/><Relationship Id="rId33" Type="http://schemas.openxmlformats.org/officeDocument/2006/relationships/hyperlink" Target="https://datatracker.ietf.org/doc/html/rfc9132" TargetMode="External"/><Relationship Id="rId38" Type="http://schemas.openxmlformats.org/officeDocument/2006/relationships/hyperlink" Target="https://datatracker.ietf.org/doc/html/rfc7950" TargetMode="External"/><Relationship Id="rId59" Type="http://schemas.openxmlformats.org/officeDocument/2006/relationships/hyperlink" Target="https://datatracker.ietf.org/doc/html/draft-dbb-netmod-acl" TargetMode="External"/><Relationship Id="rId103" Type="http://schemas.openxmlformats.org/officeDocument/2006/relationships/hyperlink" Target="https://www.rfc-editor.org/rfc/rfc8341" TargetMode="External"/><Relationship Id="rId108" Type="http://schemas.openxmlformats.org/officeDocument/2006/relationships/hyperlink" Target="https://datatracker.ietf.org/doc/html/rfc8956" TargetMode="External"/><Relationship Id="rId54" Type="http://schemas.openxmlformats.org/officeDocument/2006/relationships/hyperlink" Target="https://datatracker.ietf.org/doc/html/rfc8519" TargetMode="External"/><Relationship Id="rId70" Type="http://schemas.openxmlformats.org/officeDocument/2006/relationships/hyperlink" Target="https://datatracker.ietf.org/wg/netmod/" TargetMode="External"/><Relationship Id="rId75" Type="http://schemas.openxmlformats.org/officeDocument/2006/relationships/hyperlink" Target="https://datatracker.ietf.org/doc/html/rfc8040" TargetMode="External"/><Relationship Id="rId91" Type="http://schemas.openxmlformats.org/officeDocument/2006/relationships/hyperlink" Target="https://www.rfc-editor.org/rfc/rfc3688" TargetMode="External"/><Relationship Id="rId96" Type="http://schemas.openxmlformats.org/officeDocument/2006/relationships/hyperlink" Target="https://datatracker.ietf.org/doc/html/rfc6242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tracker.ietf.org/" TargetMode="External"/><Relationship Id="rId23" Type="http://schemas.openxmlformats.org/officeDocument/2006/relationships/hyperlink" Target="https://datatracker.ietf.org/doc/html/bcp78" TargetMode="External"/><Relationship Id="rId28" Type="http://schemas.openxmlformats.org/officeDocument/2006/relationships/hyperlink" Target="https://datatracker.ietf.org/doc/html/draft-dbb-netmod-acl" TargetMode="External"/><Relationship Id="rId49" Type="http://schemas.openxmlformats.org/officeDocument/2006/relationships/hyperlink" Target="https://datatracker.ietf.org/doc/html/draft-dbb-netmod-acl" TargetMode="External"/><Relationship Id="rId114" Type="http://schemas.openxmlformats.org/officeDocument/2006/relationships/hyperlink" Target="https://datatracker.ietf.org/doc/html/rfc8955" TargetMode="External"/><Relationship Id="rId119" Type="http://schemas.openxmlformats.org/officeDocument/2006/relationships/fontTable" Target="fontTable.xml"/><Relationship Id="rId44" Type="http://schemas.openxmlformats.org/officeDocument/2006/relationships/hyperlink" Target="https://datatracker.ietf.org/doc/html/draft-dbb-netmod-acl" TargetMode="External"/><Relationship Id="rId60" Type="http://schemas.openxmlformats.org/officeDocument/2006/relationships/hyperlink" Target="https://datatracker.ietf.org/doc/html/draft-dbb-netmod-acl" TargetMode="External"/><Relationship Id="rId65" Type="http://schemas.openxmlformats.org/officeDocument/2006/relationships/hyperlink" Target="https://datatracker.ietf.org/doc/html/rfc6991" TargetMode="External"/><Relationship Id="rId81" Type="http://schemas.openxmlformats.org/officeDocument/2006/relationships/hyperlink" Target="https://datatracker.ietf.org/doc/html/rfc3688" TargetMode="External"/><Relationship Id="rId86" Type="http://schemas.openxmlformats.org/officeDocument/2006/relationships/hyperlink" Target="https://datatracker.ietf.org/doc/html/bcp1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tracker.ietf.org/doc/draft-dbb-netmod-acl/" TargetMode="External"/><Relationship Id="rId13" Type="http://schemas.openxmlformats.org/officeDocument/2006/relationships/hyperlink" Target="https://author-tools.ietf.org/api/idnits?url=https://www.ietf.org/archive/id/draft-dbb-netmod-acl-01.txt" TargetMode="External"/><Relationship Id="rId18" Type="http://schemas.openxmlformats.org/officeDocument/2006/relationships/hyperlink" Target="https://mailarchive.ietf.org/arch/browse/netmod/" TargetMode="External"/><Relationship Id="rId39" Type="http://schemas.openxmlformats.org/officeDocument/2006/relationships/hyperlink" Target="https://datatracker.ietf.org/doc/html/rfc8340" TargetMode="External"/><Relationship Id="rId109" Type="http://schemas.openxmlformats.org/officeDocument/2006/relationships/hyperlink" Target="https://www.rfc-editor.org/rfc/rfc8956" TargetMode="External"/><Relationship Id="rId34" Type="http://schemas.openxmlformats.org/officeDocument/2006/relationships/hyperlink" Target="https://datatracker.ietf.org/doc/html/rfc8955" TargetMode="External"/><Relationship Id="rId50" Type="http://schemas.openxmlformats.org/officeDocument/2006/relationships/hyperlink" Target="https://datatracker.ietf.org/doc/html/draft-dbb-netmod-acl" TargetMode="External"/><Relationship Id="rId55" Type="http://schemas.openxmlformats.org/officeDocument/2006/relationships/hyperlink" Target="https://datatracker.ietf.org/doc/html/draft-dbb-netmod-acl" TargetMode="External"/><Relationship Id="rId76" Type="http://schemas.openxmlformats.org/officeDocument/2006/relationships/hyperlink" Target="https://datatracker.ietf.org/doc/html/rfc6242" TargetMode="External"/><Relationship Id="rId97" Type="http://schemas.openxmlformats.org/officeDocument/2006/relationships/hyperlink" Target="https://www.rfc-editor.org/rfc/rfc6242" TargetMode="External"/><Relationship Id="rId104" Type="http://schemas.openxmlformats.org/officeDocument/2006/relationships/hyperlink" Target="https://datatracker.ietf.org/doc/html/rfc8446" TargetMode="External"/><Relationship Id="rId120" Type="http://schemas.microsoft.com/office/2011/relationships/people" Target="people.xml"/><Relationship Id="rId7" Type="http://schemas.openxmlformats.org/officeDocument/2006/relationships/hyperlink" Target="https://datatracker.ietf.org/doc/pdf/draft-dbb-netmod-acl-01" TargetMode="External"/><Relationship Id="rId71" Type="http://schemas.openxmlformats.org/officeDocument/2006/relationships/hyperlink" Target="https://datatracker.ietf.org/doc/html/draft-dbb-netmod-acl" TargetMode="External"/><Relationship Id="rId92" Type="http://schemas.openxmlformats.org/officeDocument/2006/relationships/hyperlink" Target="https://datatracker.ietf.org/doc/html/rfc602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atatracker.ietf.org/doc/html/rfc8519" TargetMode="External"/><Relationship Id="rId24" Type="http://schemas.openxmlformats.org/officeDocument/2006/relationships/hyperlink" Target="https://trustee.ietf.org/license-info" TargetMode="External"/><Relationship Id="rId40" Type="http://schemas.openxmlformats.org/officeDocument/2006/relationships/hyperlink" Target="https://datatracker.ietf.org/doc/html/rfc8519" TargetMode="External"/><Relationship Id="rId45" Type="http://schemas.openxmlformats.org/officeDocument/2006/relationships/comments" Target="comments.xml"/><Relationship Id="rId66" Type="http://schemas.openxmlformats.org/officeDocument/2006/relationships/hyperlink" Target="https://datatracker.ietf.org/doc/html/rfc8519" TargetMode="External"/><Relationship Id="rId87" Type="http://schemas.openxmlformats.org/officeDocument/2006/relationships/hyperlink" Target="https://datatracker.ietf.org/doc/html/rfc2119" TargetMode="External"/><Relationship Id="rId110" Type="http://schemas.openxmlformats.org/officeDocument/2006/relationships/hyperlink" Target="https://datatracker.ietf.org/doc/html/draft-dbb-netmod-acl" TargetMode="External"/><Relationship Id="rId115" Type="http://schemas.openxmlformats.org/officeDocument/2006/relationships/hyperlink" Target="https://www.rfc-editor.org/rfc/rfc8955" TargetMode="External"/><Relationship Id="rId61" Type="http://schemas.openxmlformats.org/officeDocument/2006/relationships/hyperlink" Target="https://datatracker.ietf.org/doc/html/draft-dbb-netmod-acl" TargetMode="External"/><Relationship Id="rId82" Type="http://schemas.openxmlformats.org/officeDocument/2006/relationships/hyperlink" Target="https://datatracker.ietf.org/doc/html/draft-dbb-netmod-acl" TargetMode="External"/><Relationship Id="rId19" Type="http://schemas.openxmlformats.org/officeDocument/2006/relationships/hyperlink" Target="https://github.com/oscargdd/draft-dbb-netmod-enhanced-acl" TargetMode="External"/><Relationship Id="rId14" Type="http://schemas.openxmlformats.org/officeDocument/2006/relationships/hyperlink" Target="https://datatracker.ietf.org/doc/html/draft-dbb-netmod-acl-00" TargetMode="External"/><Relationship Id="rId30" Type="http://schemas.openxmlformats.org/officeDocument/2006/relationships/hyperlink" Target="https://datatracker.ietf.org/doc/html/rfc8519" TargetMode="External"/><Relationship Id="rId35" Type="http://schemas.openxmlformats.org/officeDocument/2006/relationships/hyperlink" Target="https://datatracker.ietf.org/doc/html/rfc8956" TargetMode="External"/><Relationship Id="rId56" Type="http://schemas.openxmlformats.org/officeDocument/2006/relationships/hyperlink" Target="https://datatracker.ietf.org/doc/html/draft-dbb-netmod-acl" TargetMode="External"/><Relationship Id="rId77" Type="http://schemas.openxmlformats.org/officeDocument/2006/relationships/hyperlink" Target="https://datatracker.ietf.org/doc/html/rfc8446" TargetMode="External"/><Relationship Id="rId100" Type="http://schemas.openxmlformats.org/officeDocument/2006/relationships/hyperlink" Target="https://datatracker.ietf.org/doc/html/rfc8040" TargetMode="External"/><Relationship Id="rId105" Type="http://schemas.openxmlformats.org/officeDocument/2006/relationships/hyperlink" Target="https://www.rfc-editor.org/rfc/rfc8446" TargetMode="External"/><Relationship Id="rId8" Type="http://schemas.openxmlformats.org/officeDocument/2006/relationships/hyperlink" Target="https://datatracker.ietf.org/doc/draft-dbb-netmod-acl/01/bibtex/" TargetMode="External"/><Relationship Id="rId51" Type="http://schemas.openxmlformats.org/officeDocument/2006/relationships/hyperlink" Target="https://datatracker.ietf.org/doc/html/draft-dbb-netmod-acl" TargetMode="External"/><Relationship Id="rId72" Type="http://schemas.openxmlformats.org/officeDocument/2006/relationships/hyperlink" Target="https://trustee.ietf.org/license-info" TargetMode="External"/><Relationship Id="rId93" Type="http://schemas.openxmlformats.org/officeDocument/2006/relationships/hyperlink" Target="https://www.rfc-editor.org/rfc/rfc6020" TargetMode="External"/><Relationship Id="rId98" Type="http://schemas.openxmlformats.org/officeDocument/2006/relationships/hyperlink" Target="https://datatracker.ietf.org/doc/html/rfc7950" TargetMode="Externa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trustee.ietf.org/license-info" TargetMode="External"/><Relationship Id="rId46" Type="http://schemas.microsoft.com/office/2011/relationships/commentsExtended" Target="commentsExtended.xml"/><Relationship Id="rId67" Type="http://schemas.openxmlformats.org/officeDocument/2006/relationships/hyperlink" Target="https://datatracker.ietf.org/doc/html/draft-dbb-netmod-acl" TargetMode="External"/><Relationship Id="rId116" Type="http://schemas.openxmlformats.org/officeDocument/2006/relationships/hyperlink" Target="https://datatracker.ietf.org/doc/html/rfc9132" TargetMode="External"/><Relationship Id="rId20" Type="http://schemas.openxmlformats.org/officeDocument/2006/relationships/hyperlink" Target="https://datatracker.ietf.org/doc/html/bcp78" TargetMode="External"/><Relationship Id="rId41" Type="http://schemas.openxmlformats.org/officeDocument/2006/relationships/hyperlink" Target="https://datatracker.ietf.org/doc/html/draft-dbb-netmod-acl" TargetMode="External"/><Relationship Id="rId62" Type="http://schemas.openxmlformats.org/officeDocument/2006/relationships/hyperlink" Target="https://datatracker.ietf.org/doc/html/draft-dbb-netmod-acl" TargetMode="External"/><Relationship Id="rId83" Type="http://schemas.openxmlformats.org/officeDocument/2006/relationships/hyperlink" Target="https://datatracker.ietf.org/doc/html/rfc6020" TargetMode="External"/><Relationship Id="rId88" Type="http://schemas.openxmlformats.org/officeDocument/2006/relationships/hyperlink" Target="https://www.rfc-editor.org/rfc/rfc2119" TargetMode="External"/><Relationship Id="rId111" Type="http://schemas.openxmlformats.org/officeDocument/2006/relationships/hyperlink" Target="https://datatracker.ietf.org/doc/html/bcp215" TargetMode="External"/><Relationship Id="rId15" Type="http://schemas.openxmlformats.org/officeDocument/2006/relationships/hyperlink" Target="https://datatracker.ietf.org/doc/html/draft-dbb-netmod-acl-01" TargetMode="External"/><Relationship Id="rId36" Type="http://schemas.openxmlformats.org/officeDocument/2006/relationships/hyperlink" Target="https://datatracker.ietf.org/doc/html/draft-dbb-netmod-acl" TargetMode="External"/><Relationship Id="rId57" Type="http://schemas.openxmlformats.org/officeDocument/2006/relationships/hyperlink" Target="https://datatracker.ietf.org/doc/html/draft-dbb-netmod-acl" TargetMode="External"/><Relationship Id="rId106" Type="http://schemas.openxmlformats.org/officeDocument/2006/relationships/hyperlink" Target="https://datatracker.ietf.org/doc/html/rfc8519" TargetMode="External"/><Relationship Id="rId10" Type="http://schemas.openxmlformats.org/officeDocument/2006/relationships/hyperlink" Target="mailto:draft-dbb-netmod-acl@ietf.org?subject=draft-dbb-netmod-acl" TargetMode="External"/><Relationship Id="rId31" Type="http://schemas.openxmlformats.org/officeDocument/2006/relationships/hyperlink" Target="https://datatracker.ietf.org/doc/html/draft-dbb-netmod-acl" TargetMode="External"/><Relationship Id="rId52" Type="http://schemas.openxmlformats.org/officeDocument/2006/relationships/hyperlink" Target="https://datatracker.ietf.org/doc/html/rfc8519" TargetMode="External"/><Relationship Id="rId73" Type="http://schemas.openxmlformats.org/officeDocument/2006/relationships/hyperlink" Target="https://datatracker.ietf.org/doc/html/draft-dbb-netmod-acl" TargetMode="External"/><Relationship Id="rId78" Type="http://schemas.openxmlformats.org/officeDocument/2006/relationships/hyperlink" Target="https://datatracker.ietf.org/doc/html/rfc8341" TargetMode="External"/><Relationship Id="rId94" Type="http://schemas.openxmlformats.org/officeDocument/2006/relationships/hyperlink" Target="https://datatracker.ietf.org/doc/html/rfc6241" TargetMode="External"/><Relationship Id="rId99" Type="http://schemas.openxmlformats.org/officeDocument/2006/relationships/hyperlink" Target="https://www.rfc-editor.org/rfc/rfc7950" TargetMode="External"/><Relationship Id="rId101" Type="http://schemas.openxmlformats.org/officeDocument/2006/relationships/hyperlink" Target="https://www.rfc-editor.org/rfc/rfc8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9104</Words>
  <Characters>50073</Characters>
  <Application>Microsoft Office Word</Application>
  <DocSecurity>0</DocSecurity>
  <Lines>417</Lines>
  <Paragraphs>118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Shallow</dc:creator>
  <cp:lastModifiedBy>BOUCADAIR Mohamed INNOV/NET</cp:lastModifiedBy>
  <cp:revision>4</cp:revision>
  <dcterms:created xsi:type="dcterms:W3CDTF">2022-10-23T12:42:00Z</dcterms:created>
  <dcterms:modified xsi:type="dcterms:W3CDTF">2022-10-24T13:28:00Z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2022-10-24T12:00:55Z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52428b38-0aae-4894-a93b-33ad73f7d6cb</vt:lpwstr>
  </property>
  <property fmtid="{D5CDD505-2E9C-101B-9397-08002B2CF9AE}" pid="8" name="MSIP_Label_07222825-62ea-40f3-96b5-5375c07996e2_ContentBits">
    <vt:lpwstr>0</vt:lpwstr>
  </property>
</Properties>
</file>